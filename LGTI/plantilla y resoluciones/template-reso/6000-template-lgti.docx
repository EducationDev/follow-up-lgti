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F264" w14:textId="77777777" w:rsidR="00F77F0B" w:rsidRDefault="00F77F0B">
      <w:pPr>
        <w:widowControl w:val="0"/>
        <w:pBdr>
          <w:top w:val="nil"/>
          <w:left w:val="nil"/>
          <w:bottom w:val="nil"/>
          <w:right w:val="nil"/>
          <w:between w:val="nil"/>
        </w:pBdr>
        <w:spacing w:after="0"/>
        <w:rPr>
          <w:rFonts w:ascii="Arial" w:eastAsia="Arial" w:hAnsi="Arial" w:cs="Arial"/>
          <w:color w:val="000000"/>
        </w:rPr>
      </w:pPr>
    </w:p>
    <w:tbl>
      <w:tblPr>
        <w:tblStyle w:val="ab"/>
        <w:tblW w:w="9041" w:type="dxa"/>
        <w:tblInd w:w="-259" w:type="dxa"/>
        <w:tblLayout w:type="fixed"/>
        <w:tblLook w:val="0000" w:firstRow="0" w:lastRow="0" w:firstColumn="0" w:lastColumn="0" w:noHBand="0" w:noVBand="0"/>
      </w:tblPr>
      <w:tblGrid>
        <w:gridCol w:w="1346"/>
        <w:gridCol w:w="1600"/>
        <w:gridCol w:w="425"/>
        <w:gridCol w:w="7"/>
        <w:gridCol w:w="843"/>
        <w:gridCol w:w="350"/>
        <w:gridCol w:w="784"/>
        <w:gridCol w:w="1121"/>
        <w:gridCol w:w="675"/>
        <w:gridCol w:w="1890"/>
      </w:tblGrid>
      <w:tr w:rsidR="00F77F0B" w14:paraId="70A44370"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78019B00" w14:textId="77777777" w:rsidR="00F77F0B" w:rsidRDefault="00000000">
            <w:pPr>
              <w:spacing w:line="360" w:lineRule="auto"/>
              <w:ind w:left="843" w:hanging="843"/>
              <w:jc w:val="center"/>
              <w:rPr>
                <w:sz w:val="28"/>
                <w:szCs w:val="28"/>
              </w:rPr>
            </w:pPr>
            <w:r>
              <w:rPr>
                <w:b/>
                <w:sz w:val="28"/>
                <w:szCs w:val="28"/>
              </w:rPr>
              <w:t>PROGRAMA UNIDAD CURRICULAR</w:t>
            </w:r>
          </w:p>
        </w:tc>
      </w:tr>
      <w:tr w:rsidR="00F77F0B" w14:paraId="7711D983"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68BC0404" w14:textId="77777777" w:rsidR="00F77F0B" w:rsidRDefault="00000000">
            <w:pPr>
              <w:spacing w:after="0" w:line="240" w:lineRule="auto"/>
              <w:rPr>
                <w:b/>
              </w:rPr>
            </w:pPr>
            <w:r>
              <w:rPr>
                <w:b/>
              </w:rPr>
              <w:t xml:space="preserve">Unidad Académica </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75E1EB6E" w14:textId="0D1810D9" w:rsidR="00F77F0B" w:rsidRDefault="00AF640C">
            <w:pPr>
              <w:rPr>
                <w:b/>
              </w:rPr>
            </w:pPr>
            <w:r>
              <w:rPr>
                <w:rFonts w:eastAsia="Times New Roman"/>
                <w:bCs/>
                <w:color w:val="000000"/>
              </w:rPr>
              <w:t>DEPARTAMENTO DE ECONOMÍA, PRODUCCIÓN E INNOVACIÓN TECNOLÓGICA</w:t>
            </w:r>
          </w:p>
        </w:tc>
      </w:tr>
      <w:tr w:rsidR="00F77F0B" w14:paraId="4F1670F7"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02D26EDB" w14:textId="77777777" w:rsidR="00F77F0B" w:rsidRDefault="00000000">
            <w:pPr>
              <w:ind w:left="663" w:hanging="663"/>
              <w:rPr>
                <w:b/>
              </w:rPr>
            </w:pPr>
            <w:r>
              <w:rPr>
                <w:b/>
              </w:rPr>
              <w:t>Carrera/s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5E17B8B9" w14:textId="28AA869D" w:rsidR="00F77F0B" w:rsidRDefault="00AF640C" w:rsidP="00AF640C">
            <w:pPr>
              <w:rPr>
                <w:b/>
              </w:rPr>
            </w:pPr>
            <w:r>
              <w:rPr>
                <w:rFonts w:eastAsia="Times New Roman"/>
                <w:bCs/>
                <w:color w:val="000000"/>
              </w:rPr>
              <w:t>LICENCIATURA EN GESTIÓN DE TECNOLOGÍAS DE LA INFORMACIÓN</w:t>
            </w:r>
          </w:p>
        </w:tc>
      </w:tr>
      <w:tr w:rsidR="00F77F0B" w14:paraId="317084B9"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2AF892D1" w14:textId="77777777" w:rsidR="00F77F0B" w:rsidRDefault="00000000">
            <w:pPr>
              <w:ind w:left="663" w:hanging="663"/>
              <w:rPr>
                <w:b/>
              </w:rPr>
            </w:pPr>
            <w:r>
              <w:rPr>
                <w:b/>
              </w:rPr>
              <w:t>Plan de Estudios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1D2522A9" w14:textId="77777777" w:rsidR="00F77F0B" w:rsidRDefault="00F77F0B">
            <w:pPr>
              <w:spacing w:after="0" w:line="240" w:lineRule="auto"/>
            </w:pPr>
          </w:p>
          <w:p w14:paraId="34AF72DB" w14:textId="324D88BA" w:rsidR="00F77F0B" w:rsidRDefault="00542D62">
            <w:pPr>
              <w:spacing w:after="0" w:line="240" w:lineRule="auto"/>
            </w:pPr>
            <w:r w:rsidRPr="00542D62">
              <w:t>Resolución (CS) 220/2019</w:t>
            </w:r>
          </w:p>
          <w:p w14:paraId="49D5FDA5" w14:textId="77777777" w:rsidR="00F77F0B" w:rsidRDefault="00F77F0B">
            <w:pPr>
              <w:spacing w:after="0" w:line="240" w:lineRule="auto"/>
            </w:pPr>
          </w:p>
        </w:tc>
      </w:tr>
      <w:tr w:rsidR="00F77F0B" w14:paraId="5DA60650"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44A0889F" w14:textId="77777777" w:rsidR="00F77F0B" w:rsidRDefault="00000000">
            <w:pPr>
              <w:widowControl w:val="0"/>
              <w:numPr>
                <w:ilvl w:val="0"/>
                <w:numId w:val="1"/>
              </w:numPr>
              <w:pBdr>
                <w:top w:val="nil"/>
                <w:left w:val="nil"/>
                <w:bottom w:val="nil"/>
                <w:right w:val="nil"/>
                <w:between w:val="nil"/>
              </w:pBdr>
              <w:spacing w:before="200" w:line="240" w:lineRule="auto"/>
              <w:ind w:left="426"/>
              <w:rPr>
                <w:b/>
                <w:color w:val="000000"/>
              </w:rPr>
            </w:pPr>
            <w:r>
              <w:rPr>
                <w:b/>
                <w:color w:val="000000"/>
              </w:rPr>
              <w:t>Datos sobre la unidad curricular</w:t>
            </w:r>
          </w:p>
        </w:tc>
      </w:tr>
      <w:tr w:rsidR="00F77F0B" w14:paraId="1F29BBAA" w14:textId="77777777">
        <w:trPr>
          <w:trHeight w:val="386"/>
        </w:trPr>
        <w:tc>
          <w:tcPr>
            <w:tcW w:w="1346"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454D2100" w14:textId="77777777" w:rsidR="00F77F0B" w:rsidRDefault="00000000">
            <w:pPr>
              <w:rPr>
                <w:b/>
              </w:rPr>
            </w:pPr>
            <w:r>
              <w:rPr>
                <w:b/>
              </w:rPr>
              <w:t>Nombre</w:t>
            </w:r>
          </w:p>
        </w:tc>
        <w:tc>
          <w:tcPr>
            <w:tcW w:w="4009"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3AF7D318" w14:textId="3B53A358" w:rsidR="00F77F0B" w:rsidRDefault="00034D75">
            <w:r>
              <w:rPr>
                <w:b/>
              </w:rPr>
              <w:t xml:space="preserve">ASIGNATURA </w:t>
            </w:r>
          </w:p>
        </w:tc>
        <w:tc>
          <w:tcPr>
            <w:tcW w:w="1121"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506A0E3E" w14:textId="77777777" w:rsidR="00F77F0B" w:rsidRDefault="00000000">
            <w:pPr>
              <w:rPr>
                <w:b/>
              </w:rPr>
            </w:pPr>
            <w:r>
              <w:rPr>
                <w:b/>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0FB14827" w14:textId="6FD17861" w:rsidR="00F77F0B" w:rsidRDefault="00AF640C">
            <w:r>
              <w:t>60</w:t>
            </w:r>
            <w:r w:rsidR="00034D75">
              <w:t>##</w:t>
            </w:r>
          </w:p>
        </w:tc>
      </w:tr>
      <w:tr w:rsidR="00F77F0B" w14:paraId="18CB479F" w14:textId="77777777">
        <w:trPr>
          <w:trHeight w:val="509"/>
        </w:trPr>
        <w:tc>
          <w:tcPr>
            <w:tcW w:w="1346" w:type="dxa"/>
            <w:vMerge w:val="restart"/>
            <w:tcBorders>
              <w:top w:val="single" w:sz="12" w:space="0" w:color="000000"/>
              <w:left w:val="single" w:sz="12" w:space="0" w:color="000000"/>
              <w:right w:val="single" w:sz="12" w:space="0" w:color="000000"/>
            </w:tcBorders>
            <w:shd w:val="clear" w:color="auto" w:fill="FFFFFF"/>
            <w:vAlign w:val="center"/>
          </w:tcPr>
          <w:p w14:paraId="1F1124C7" w14:textId="77777777" w:rsidR="00F77F0B" w:rsidRDefault="00000000">
            <w:pPr>
              <w:rPr>
                <w:b/>
              </w:rPr>
            </w:pPr>
            <w:r>
              <w:rPr>
                <w:b/>
              </w:rPr>
              <w:t>Modalidad</w:t>
            </w:r>
          </w:p>
        </w:tc>
        <w:tc>
          <w:tcPr>
            <w:tcW w:w="2032" w:type="dxa"/>
            <w:gridSpan w:val="3"/>
            <w:vMerge w:val="restart"/>
            <w:tcBorders>
              <w:top w:val="single" w:sz="12" w:space="0" w:color="000000"/>
              <w:left w:val="single" w:sz="12" w:space="0" w:color="000000"/>
              <w:right w:val="single" w:sz="4" w:space="0" w:color="000000"/>
            </w:tcBorders>
            <w:shd w:val="clear" w:color="auto" w:fill="FFFFFF"/>
            <w:vAlign w:val="center"/>
          </w:tcPr>
          <w:p w14:paraId="6FBCACB9" w14:textId="0B9A3A7F" w:rsidR="00F77F0B" w:rsidRDefault="00AF640C">
            <w:r w:rsidRPr="00AF640C">
              <w:t>Presencial</w:t>
            </w:r>
          </w:p>
        </w:tc>
        <w:tc>
          <w:tcPr>
            <w:tcW w:w="1193" w:type="dxa"/>
            <w:gridSpan w:val="2"/>
            <w:vMerge w:val="restart"/>
            <w:tcBorders>
              <w:top w:val="single" w:sz="12" w:space="0" w:color="000000"/>
              <w:left w:val="single" w:sz="12" w:space="0" w:color="000000"/>
              <w:right w:val="single" w:sz="4" w:space="0" w:color="000000"/>
            </w:tcBorders>
            <w:shd w:val="clear" w:color="auto" w:fill="FFFFFF"/>
            <w:vAlign w:val="center"/>
          </w:tcPr>
          <w:p w14:paraId="343B2B85" w14:textId="77777777" w:rsidR="00F77F0B" w:rsidRDefault="00000000">
            <w:pPr>
              <w:rPr>
                <w:b/>
              </w:rPr>
            </w:pPr>
            <w:r>
              <w:rPr>
                <w:b/>
              </w:rPr>
              <w:t>Régimen</w:t>
            </w:r>
          </w:p>
        </w:tc>
        <w:tc>
          <w:tcPr>
            <w:tcW w:w="4470"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5D015FF6" w14:textId="41ED2CD6" w:rsidR="00F77F0B" w:rsidRDefault="00AF640C">
            <w:r>
              <w:t xml:space="preserve">Cuatrimestral </w:t>
            </w:r>
          </w:p>
        </w:tc>
      </w:tr>
      <w:tr w:rsidR="00F77F0B" w14:paraId="34C68C53" w14:textId="77777777">
        <w:trPr>
          <w:trHeight w:val="509"/>
        </w:trPr>
        <w:tc>
          <w:tcPr>
            <w:tcW w:w="1346" w:type="dxa"/>
            <w:vMerge/>
            <w:tcBorders>
              <w:top w:val="single" w:sz="12" w:space="0" w:color="000000"/>
              <w:left w:val="single" w:sz="12" w:space="0" w:color="000000"/>
              <w:right w:val="single" w:sz="12" w:space="0" w:color="000000"/>
            </w:tcBorders>
            <w:shd w:val="clear" w:color="auto" w:fill="FFFFFF"/>
            <w:vAlign w:val="center"/>
          </w:tcPr>
          <w:p w14:paraId="49875DC7" w14:textId="77777777" w:rsidR="00F77F0B" w:rsidRDefault="00F77F0B">
            <w:pPr>
              <w:widowControl w:val="0"/>
              <w:pBdr>
                <w:top w:val="nil"/>
                <w:left w:val="nil"/>
                <w:bottom w:val="nil"/>
                <w:right w:val="nil"/>
                <w:between w:val="nil"/>
              </w:pBdr>
              <w:spacing w:after="0"/>
            </w:pPr>
          </w:p>
        </w:tc>
        <w:tc>
          <w:tcPr>
            <w:tcW w:w="2032" w:type="dxa"/>
            <w:gridSpan w:val="3"/>
            <w:vMerge/>
            <w:tcBorders>
              <w:top w:val="single" w:sz="12" w:space="0" w:color="000000"/>
              <w:left w:val="single" w:sz="12" w:space="0" w:color="000000"/>
              <w:right w:val="single" w:sz="4" w:space="0" w:color="000000"/>
            </w:tcBorders>
            <w:shd w:val="clear" w:color="auto" w:fill="FFFFFF"/>
            <w:vAlign w:val="center"/>
          </w:tcPr>
          <w:p w14:paraId="69256BEA" w14:textId="77777777" w:rsidR="00F77F0B" w:rsidRDefault="00F77F0B">
            <w:pPr>
              <w:widowControl w:val="0"/>
              <w:pBdr>
                <w:top w:val="nil"/>
                <w:left w:val="nil"/>
                <w:bottom w:val="nil"/>
                <w:right w:val="nil"/>
                <w:between w:val="nil"/>
              </w:pBdr>
              <w:spacing w:after="0"/>
            </w:pPr>
          </w:p>
        </w:tc>
        <w:tc>
          <w:tcPr>
            <w:tcW w:w="1193" w:type="dxa"/>
            <w:gridSpan w:val="2"/>
            <w:vMerge/>
            <w:tcBorders>
              <w:top w:val="single" w:sz="12" w:space="0" w:color="000000"/>
              <w:left w:val="single" w:sz="12" w:space="0" w:color="000000"/>
              <w:right w:val="single" w:sz="4" w:space="0" w:color="000000"/>
            </w:tcBorders>
            <w:shd w:val="clear" w:color="auto" w:fill="FFFFFF"/>
            <w:vAlign w:val="center"/>
          </w:tcPr>
          <w:p w14:paraId="5BA9DAEE" w14:textId="77777777" w:rsidR="00F77F0B" w:rsidRDefault="00F77F0B">
            <w:pPr>
              <w:widowControl w:val="0"/>
              <w:pBdr>
                <w:top w:val="nil"/>
                <w:left w:val="nil"/>
                <w:bottom w:val="nil"/>
                <w:right w:val="nil"/>
                <w:between w:val="nil"/>
              </w:pBdr>
              <w:spacing w:after="0"/>
            </w:pPr>
          </w:p>
        </w:tc>
        <w:tc>
          <w:tcPr>
            <w:tcW w:w="4470" w:type="dxa"/>
            <w:gridSpan w:val="4"/>
            <w:vMerge/>
            <w:tcBorders>
              <w:top w:val="single" w:sz="12" w:space="0" w:color="000000"/>
              <w:left w:val="single" w:sz="12" w:space="0" w:color="000000"/>
              <w:bottom w:val="single" w:sz="4" w:space="0" w:color="000000"/>
              <w:right w:val="single" w:sz="12" w:space="0" w:color="000000"/>
            </w:tcBorders>
            <w:shd w:val="clear" w:color="auto" w:fill="FFFFFF"/>
            <w:vAlign w:val="center"/>
          </w:tcPr>
          <w:p w14:paraId="1E40BE05" w14:textId="77777777" w:rsidR="00F77F0B" w:rsidRDefault="00F77F0B">
            <w:pPr>
              <w:widowControl w:val="0"/>
              <w:pBdr>
                <w:top w:val="nil"/>
                <w:left w:val="nil"/>
                <w:bottom w:val="nil"/>
                <w:right w:val="nil"/>
                <w:between w:val="nil"/>
              </w:pBdr>
              <w:spacing w:after="0"/>
            </w:pPr>
          </w:p>
        </w:tc>
      </w:tr>
      <w:tr w:rsidR="00F77F0B" w14:paraId="7BA031A6"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0022312" w14:textId="77777777" w:rsidR="00F77F0B" w:rsidRDefault="00000000">
            <w:pPr>
              <w:rPr>
                <w:b/>
              </w:rPr>
            </w:pPr>
            <w:r>
              <w:rPr>
                <w:b/>
              </w:rPr>
              <w:t>Equipo responsable</w:t>
            </w:r>
          </w:p>
          <w:p w14:paraId="2D0837FE" w14:textId="77777777" w:rsidR="00F77F0B" w:rsidRDefault="00F77F0B">
            <w:pPr>
              <w:rPr>
                <w:b/>
              </w:rPr>
            </w:pP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2F58C592" w14:textId="52040591" w:rsidR="00F77F0B" w:rsidRDefault="00F77F0B">
            <w:pPr>
              <w:spacing w:after="0" w:line="240" w:lineRule="auto"/>
              <w:rPr>
                <w:b/>
              </w:rPr>
            </w:pPr>
          </w:p>
        </w:tc>
      </w:tr>
      <w:tr w:rsidR="00F77F0B" w14:paraId="0FB3D808"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B9DB5AC" w14:textId="77777777" w:rsidR="00F77F0B" w:rsidRDefault="00000000">
            <w:pPr>
              <w:ind w:left="1"/>
              <w:rPr>
                <w:b/>
              </w:rPr>
            </w:pPr>
            <w:r>
              <w:rPr>
                <w:b/>
              </w:rPr>
              <w:t>Año y mes de presentación del programa</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7C4F77CC" w14:textId="12FFF644" w:rsidR="00F77F0B" w:rsidRDefault="00AF640C">
            <w:pPr>
              <w:rPr>
                <w:b/>
              </w:rPr>
            </w:pPr>
            <w:r>
              <w:rPr>
                <w:b/>
              </w:rPr>
              <w:t>2023-</w:t>
            </w:r>
            <w:r w:rsidR="00034D75">
              <w:rPr>
                <w:b/>
              </w:rPr>
              <w:t>MES</w:t>
            </w:r>
          </w:p>
        </w:tc>
      </w:tr>
      <w:tr w:rsidR="00F77F0B" w14:paraId="409FB6CB"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01735565" w14:textId="77777777" w:rsidR="00F77F0B" w:rsidRDefault="00000000">
            <w:pPr>
              <w:widowControl w:val="0"/>
              <w:numPr>
                <w:ilvl w:val="0"/>
                <w:numId w:val="1"/>
              </w:numPr>
              <w:pBdr>
                <w:top w:val="nil"/>
                <w:left w:val="nil"/>
                <w:bottom w:val="nil"/>
                <w:right w:val="nil"/>
                <w:between w:val="nil"/>
              </w:pBdr>
              <w:spacing w:before="200" w:line="240" w:lineRule="auto"/>
              <w:ind w:left="426"/>
              <w:rPr>
                <w:color w:val="000000"/>
              </w:rPr>
            </w:pPr>
            <w:r>
              <w:rPr>
                <w:b/>
                <w:color w:val="000000"/>
              </w:rPr>
              <w:t>Carga horaria</w:t>
            </w:r>
          </w:p>
        </w:tc>
      </w:tr>
      <w:tr w:rsidR="00F77F0B" w14:paraId="7492BC4D" w14:textId="77777777">
        <w:trPr>
          <w:trHeight w:val="388"/>
        </w:trPr>
        <w:tc>
          <w:tcPr>
            <w:tcW w:w="2946" w:type="dxa"/>
            <w:gridSpan w:val="2"/>
            <w:tcBorders>
              <w:top w:val="single" w:sz="12" w:space="0" w:color="000000"/>
              <w:left w:val="single" w:sz="12" w:space="0" w:color="000000"/>
              <w:bottom w:val="single" w:sz="12" w:space="0" w:color="000000"/>
              <w:right w:val="single" w:sz="4" w:space="0" w:color="000000"/>
            </w:tcBorders>
            <w:shd w:val="clear" w:color="auto" w:fill="FFFFFF"/>
          </w:tcPr>
          <w:p w14:paraId="4A345EF1" w14:textId="77777777" w:rsidR="00F77F0B" w:rsidRDefault="00000000">
            <w:pPr>
              <w:tabs>
                <w:tab w:val="left" w:pos="0"/>
              </w:tabs>
              <w:ind w:left="663" w:hanging="663"/>
              <w:rPr>
                <w:b/>
              </w:rPr>
            </w:pPr>
            <w:r>
              <w:rPr>
                <w:b/>
              </w:rPr>
              <w:t>Horas de clase semanales</w:t>
            </w:r>
          </w:p>
        </w:tc>
        <w:tc>
          <w:tcPr>
            <w:tcW w:w="1275" w:type="dxa"/>
            <w:gridSpan w:val="3"/>
            <w:tcBorders>
              <w:top w:val="single" w:sz="12" w:space="0" w:color="000000"/>
              <w:left w:val="single" w:sz="12" w:space="0" w:color="000000"/>
              <w:bottom w:val="single" w:sz="12" w:space="0" w:color="000000"/>
              <w:right w:val="single" w:sz="12" w:space="0" w:color="000000"/>
            </w:tcBorders>
          </w:tcPr>
          <w:p w14:paraId="562B16A5" w14:textId="6306C4CF" w:rsidR="00F77F0B" w:rsidRDefault="00000000" w:rsidP="00890F9A">
            <w:pPr>
              <w:jc w:val="center"/>
              <w:pPrChange w:id="0" w:author="Victor Contreras" w:date="2023-09-01T10:49:00Z">
                <w:pPr>
                  <w:ind w:left="660" w:hanging="660"/>
                </w:pPr>
              </w:pPrChange>
            </w:pPr>
            <w:del w:id="1" w:author="Victor Contreras" w:date="2023-09-01T10:49:00Z">
              <w:r w:rsidDel="00890F9A">
                <w:delText>    </w:delText>
              </w:r>
            </w:del>
            <w:del w:id="2" w:author="Victor Contreras" w:date="2023-09-01T10:48:00Z">
              <w:r w:rsidR="00AF640C" w:rsidDel="00890F9A">
                <w:delText>6</w:delText>
              </w:r>
            </w:del>
            <w:ins w:id="3" w:author="Victor Contreras" w:date="2023-09-01T10:48:00Z">
              <w:r w:rsidR="00890F9A">
                <w:t>##</w:t>
              </w:r>
            </w:ins>
          </w:p>
        </w:tc>
        <w:tc>
          <w:tcPr>
            <w:tcW w:w="2930" w:type="dxa"/>
            <w:gridSpan w:val="4"/>
            <w:tcBorders>
              <w:top w:val="single" w:sz="12" w:space="0" w:color="000000"/>
              <w:left w:val="single" w:sz="12" w:space="0" w:color="000000"/>
              <w:bottom w:val="single" w:sz="12" w:space="0" w:color="000000"/>
              <w:right w:val="single" w:sz="12" w:space="0" w:color="000000"/>
            </w:tcBorders>
            <w:shd w:val="clear" w:color="auto" w:fill="1E1C11"/>
          </w:tcPr>
          <w:p w14:paraId="4E10A2A4" w14:textId="77777777" w:rsidR="00F77F0B" w:rsidRDefault="00F77F0B">
            <w:pPr>
              <w:ind w:left="660" w:hanging="660"/>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14:paraId="6F3C3A3A" w14:textId="77777777" w:rsidR="00F77F0B" w:rsidRDefault="00F77F0B">
            <w:pPr>
              <w:ind w:left="660" w:hanging="660"/>
            </w:pPr>
          </w:p>
        </w:tc>
      </w:tr>
      <w:tr w:rsidR="00F77F0B" w14:paraId="539DD573" w14:textId="77777777">
        <w:trPr>
          <w:trHeight w:val="170"/>
        </w:trPr>
        <w:tc>
          <w:tcPr>
            <w:tcW w:w="2946" w:type="dxa"/>
            <w:gridSpan w:val="2"/>
            <w:vMerge w:val="restart"/>
            <w:tcBorders>
              <w:top w:val="single" w:sz="12" w:space="0" w:color="000000"/>
              <w:left w:val="single" w:sz="12" w:space="0" w:color="000000"/>
              <w:right w:val="single" w:sz="4" w:space="0" w:color="000000"/>
            </w:tcBorders>
            <w:shd w:val="clear" w:color="auto" w:fill="FFFFFF"/>
          </w:tcPr>
          <w:p w14:paraId="3C4ED247" w14:textId="77777777" w:rsidR="00F77F0B" w:rsidRDefault="00000000">
            <w:pPr>
              <w:tabs>
                <w:tab w:val="left" w:pos="0"/>
              </w:tabs>
              <w:ind w:left="663" w:hanging="663"/>
              <w:rPr>
                <w:b/>
              </w:rPr>
            </w:pPr>
            <w:r>
              <w:rPr>
                <w:b/>
              </w:rPr>
              <w:t>Horas de clase totales</w:t>
            </w:r>
          </w:p>
        </w:tc>
        <w:tc>
          <w:tcPr>
            <w:tcW w:w="1275" w:type="dxa"/>
            <w:gridSpan w:val="3"/>
            <w:vMerge w:val="restart"/>
            <w:tcBorders>
              <w:top w:val="single" w:sz="12" w:space="0" w:color="000000"/>
              <w:left w:val="single" w:sz="12" w:space="0" w:color="000000"/>
              <w:right w:val="single" w:sz="12" w:space="0" w:color="000000"/>
            </w:tcBorders>
          </w:tcPr>
          <w:p w14:paraId="36E5D4D2" w14:textId="528EB11A" w:rsidR="00F77F0B" w:rsidRDefault="00AF640C" w:rsidP="00890F9A">
            <w:pPr>
              <w:ind w:left="660" w:hanging="660"/>
              <w:jc w:val="center"/>
            </w:pPr>
            <w:del w:id="4" w:author="Victor Contreras" w:date="2023-09-01T10:49:00Z">
              <w:r w:rsidDel="00890F9A">
                <w:delText>96</w:delText>
              </w:r>
            </w:del>
            <w:ins w:id="5" w:author="Victor Contreras" w:date="2023-09-01T10:49:00Z">
              <w:r w:rsidR="00890F9A">
                <w:t>##</w:t>
              </w:r>
            </w:ins>
          </w:p>
        </w:tc>
        <w:tc>
          <w:tcPr>
            <w:tcW w:w="2930" w:type="dxa"/>
            <w:gridSpan w:val="4"/>
            <w:tcBorders>
              <w:top w:val="single" w:sz="12" w:space="0" w:color="000000"/>
              <w:left w:val="single" w:sz="12" w:space="0" w:color="000000"/>
              <w:bottom w:val="single" w:sz="12" w:space="0" w:color="000000"/>
              <w:right w:val="single" w:sz="12" w:space="0" w:color="000000"/>
            </w:tcBorders>
          </w:tcPr>
          <w:p w14:paraId="2A224CC4" w14:textId="77777777" w:rsidR="00F77F0B" w:rsidRDefault="00000000">
            <w:pPr>
              <w:ind w:left="660" w:hanging="660"/>
            </w:pPr>
            <w:r>
              <w:t>Horas totales teóricas</w:t>
            </w:r>
          </w:p>
        </w:tc>
        <w:tc>
          <w:tcPr>
            <w:tcW w:w="1890" w:type="dxa"/>
            <w:tcBorders>
              <w:top w:val="single" w:sz="12" w:space="0" w:color="000000"/>
              <w:left w:val="single" w:sz="12" w:space="0" w:color="000000"/>
              <w:bottom w:val="single" w:sz="12" w:space="0" w:color="1E1C11"/>
              <w:right w:val="single" w:sz="12" w:space="0" w:color="000000"/>
            </w:tcBorders>
          </w:tcPr>
          <w:p w14:paraId="00E7B1D4" w14:textId="68675FE8" w:rsidR="00F77F0B" w:rsidRDefault="00F77F0B">
            <w:pPr>
              <w:ind w:left="660" w:hanging="660"/>
            </w:pPr>
          </w:p>
        </w:tc>
      </w:tr>
      <w:tr w:rsidR="00F77F0B" w14:paraId="12C9ECC0" w14:textId="77777777">
        <w:trPr>
          <w:trHeight w:val="170"/>
        </w:trPr>
        <w:tc>
          <w:tcPr>
            <w:tcW w:w="2946" w:type="dxa"/>
            <w:gridSpan w:val="2"/>
            <w:vMerge/>
            <w:tcBorders>
              <w:top w:val="single" w:sz="12" w:space="0" w:color="000000"/>
              <w:left w:val="single" w:sz="12" w:space="0" w:color="000000"/>
              <w:right w:val="single" w:sz="4" w:space="0" w:color="000000"/>
            </w:tcBorders>
            <w:shd w:val="clear" w:color="auto" w:fill="FFFFFF"/>
          </w:tcPr>
          <w:p w14:paraId="691288E6" w14:textId="77777777" w:rsidR="00F77F0B" w:rsidRDefault="00F77F0B">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right w:val="single" w:sz="12" w:space="0" w:color="000000"/>
            </w:tcBorders>
          </w:tcPr>
          <w:p w14:paraId="071AC8FC" w14:textId="77777777" w:rsidR="00F77F0B" w:rsidRDefault="00F77F0B">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299D0E77" w14:textId="77777777" w:rsidR="00F77F0B" w:rsidRDefault="00000000">
            <w:pPr>
              <w:ind w:left="660" w:hanging="660"/>
            </w:pPr>
            <w:r>
              <w:t>Horas totales prácticas</w:t>
            </w:r>
          </w:p>
        </w:tc>
        <w:tc>
          <w:tcPr>
            <w:tcW w:w="1890" w:type="dxa"/>
            <w:tcBorders>
              <w:top w:val="single" w:sz="12" w:space="0" w:color="1E1C11"/>
              <w:left w:val="single" w:sz="12" w:space="0" w:color="000000"/>
              <w:bottom w:val="single" w:sz="12" w:space="0" w:color="000000"/>
              <w:right w:val="single" w:sz="12" w:space="0" w:color="000000"/>
            </w:tcBorders>
          </w:tcPr>
          <w:p w14:paraId="0940B770" w14:textId="60D74156" w:rsidR="00F77F0B" w:rsidRDefault="00F77F0B">
            <w:pPr>
              <w:ind w:left="660" w:hanging="660"/>
            </w:pPr>
          </w:p>
        </w:tc>
      </w:tr>
      <w:tr w:rsidR="00F77F0B" w14:paraId="6CDE4AE4" w14:textId="77777777">
        <w:trPr>
          <w:trHeight w:val="170"/>
        </w:trPr>
        <w:tc>
          <w:tcPr>
            <w:tcW w:w="2946" w:type="dxa"/>
            <w:gridSpan w:val="2"/>
            <w:vMerge/>
            <w:tcBorders>
              <w:top w:val="single" w:sz="12" w:space="0" w:color="000000"/>
              <w:left w:val="single" w:sz="12" w:space="0" w:color="000000"/>
              <w:bottom w:val="single" w:sz="12" w:space="0" w:color="000000"/>
              <w:right w:val="single" w:sz="4" w:space="0" w:color="000000"/>
            </w:tcBorders>
            <w:shd w:val="clear" w:color="auto" w:fill="FFFFFF"/>
          </w:tcPr>
          <w:p w14:paraId="678C49E7" w14:textId="77777777" w:rsidR="00F77F0B" w:rsidRDefault="00F77F0B">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bottom w:val="single" w:sz="12" w:space="0" w:color="000000"/>
              <w:right w:val="single" w:sz="12" w:space="0" w:color="000000"/>
            </w:tcBorders>
          </w:tcPr>
          <w:p w14:paraId="0BFC200D" w14:textId="77777777" w:rsidR="00F77F0B" w:rsidRDefault="00F77F0B">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6266533C" w14:textId="57251BC6" w:rsidR="00F77F0B" w:rsidRDefault="00000000">
            <w:pPr>
              <w:ind w:left="660" w:hanging="660"/>
            </w:pPr>
            <w:r>
              <w:t xml:space="preserve">Otras horas totales (laboratorio, trabajo de campo, </w:t>
            </w:r>
            <w:r w:rsidR="00EA1674">
              <w:t>etc.</w:t>
            </w:r>
            <w:r>
              <w:t>)</w:t>
            </w:r>
          </w:p>
        </w:tc>
        <w:tc>
          <w:tcPr>
            <w:tcW w:w="1890" w:type="dxa"/>
            <w:tcBorders>
              <w:top w:val="single" w:sz="12" w:space="0" w:color="000000"/>
              <w:left w:val="single" w:sz="12" w:space="0" w:color="000000"/>
              <w:bottom w:val="single" w:sz="12" w:space="0" w:color="000000"/>
              <w:right w:val="single" w:sz="12" w:space="0" w:color="000000"/>
            </w:tcBorders>
          </w:tcPr>
          <w:p w14:paraId="0A940DB3" w14:textId="77777777" w:rsidR="00F77F0B" w:rsidRDefault="00F77F0B">
            <w:pPr>
              <w:ind w:left="660" w:hanging="660"/>
            </w:pPr>
          </w:p>
        </w:tc>
      </w:tr>
    </w:tbl>
    <w:p w14:paraId="26EBF5E1" w14:textId="5A789C9F" w:rsidR="006A215E" w:rsidRDefault="006A215E">
      <w:bookmarkStart w:id="6" w:name="_heading=h.gjdgxs" w:colFirst="0" w:colLast="0"/>
      <w:bookmarkEnd w:id="6"/>
    </w:p>
    <w:p w14:paraId="601D716D" w14:textId="77777777" w:rsidR="006A215E" w:rsidRDefault="006A215E">
      <w:r>
        <w:br w:type="page"/>
      </w:r>
    </w:p>
    <w:p w14:paraId="6A04F003" w14:textId="77777777" w:rsidR="00F77F0B" w:rsidRDefault="00F77F0B"/>
    <w:tbl>
      <w:tblPr>
        <w:tblStyle w:val="ac"/>
        <w:tblW w:w="9214" w:type="dxa"/>
        <w:tblInd w:w="-291" w:type="dxa"/>
        <w:tblLayout w:type="fixed"/>
        <w:tblLook w:val="0000" w:firstRow="0" w:lastRow="0" w:firstColumn="0" w:lastColumn="0" w:noHBand="0" w:noVBand="0"/>
      </w:tblPr>
      <w:tblGrid>
        <w:gridCol w:w="8100"/>
        <w:gridCol w:w="1114"/>
      </w:tblGrid>
      <w:tr w:rsidR="00F77F0B" w14:paraId="70C99FAE" w14:textId="77777777">
        <w:trPr>
          <w:trHeight w:val="300"/>
        </w:trPr>
        <w:tc>
          <w:tcPr>
            <w:tcW w:w="9214"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454485B1" w14:textId="77777777" w:rsidR="00F77F0B" w:rsidRDefault="00000000">
            <w:pPr>
              <w:widowControl w:val="0"/>
              <w:numPr>
                <w:ilvl w:val="0"/>
                <w:numId w:val="1"/>
              </w:numPr>
              <w:pBdr>
                <w:top w:val="nil"/>
                <w:left w:val="nil"/>
                <w:bottom w:val="nil"/>
                <w:right w:val="nil"/>
                <w:between w:val="nil"/>
              </w:pBdr>
              <w:spacing w:before="200" w:line="240" w:lineRule="auto"/>
              <w:ind w:left="426"/>
              <w:rPr>
                <w:color w:val="000000"/>
              </w:rPr>
            </w:pPr>
            <w:r>
              <w:rPr>
                <w:b/>
                <w:color w:val="000000"/>
              </w:rPr>
              <w:t>Unidades correlativas</w:t>
            </w:r>
            <w:r>
              <w:rPr>
                <w:color w:val="000000"/>
              </w:rPr>
              <w:t xml:space="preserve"> precedentes en el Plan de Estudios</w:t>
            </w:r>
          </w:p>
        </w:tc>
      </w:tr>
      <w:tr w:rsidR="00F77F0B" w14:paraId="4CBBB1EE" w14:textId="77777777">
        <w:trPr>
          <w:trHeight w:val="300"/>
        </w:trPr>
        <w:tc>
          <w:tcPr>
            <w:tcW w:w="8100" w:type="dxa"/>
            <w:tcBorders>
              <w:top w:val="single" w:sz="12" w:space="0" w:color="000000"/>
              <w:left w:val="single" w:sz="12" w:space="0" w:color="000000"/>
              <w:bottom w:val="single" w:sz="4" w:space="0" w:color="000000"/>
              <w:right w:val="single" w:sz="4" w:space="0" w:color="000000"/>
            </w:tcBorders>
            <w:shd w:val="clear" w:color="auto" w:fill="EBF1DD"/>
            <w:vAlign w:val="center"/>
          </w:tcPr>
          <w:p w14:paraId="01FFC1E3" w14:textId="77777777" w:rsidR="00F77F0B" w:rsidRDefault="00000000">
            <w:pPr>
              <w:spacing w:before="200"/>
              <w:jc w:val="center"/>
            </w:pPr>
            <w:r>
              <w:t>Denominación</w:t>
            </w:r>
          </w:p>
        </w:tc>
        <w:tc>
          <w:tcPr>
            <w:tcW w:w="1114" w:type="dxa"/>
            <w:tcBorders>
              <w:top w:val="single" w:sz="12" w:space="0" w:color="000000"/>
              <w:left w:val="nil"/>
              <w:bottom w:val="single" w:sz="4" w:space="0" w:color="000000"/>
              <w:right w:val="single" w:sz="12" w:space="0" w:color="000000"/>
            </w:tcBorders>
            <w:shd w:val="clear" w:color="auto" w:fill="EBF1DD"/>
            <w:vAlign w:val="center"/>
          </w:tcPr>
          <w:p w14:paraId="4BBDD5B1" w14:textId="77777777" w:rsidR="00F77F0B" w:rsidRDefault="00000000">
            <w:pPr>
              <w:ind w:left="660" w:hanging="660"/>
              <w:jc w:val="center"/>
            </w:pPr>
            <w:r>
              <w:t>Código</w:t>
            </w:r>
          </w:p>
        </w:tc>
      </w:tr>
      <w:tr w:rsidR="00F77F0B" w14:paraId="06558494" w14:textId="77777777">
        <w:trPr>
          <w:trHeight w:val="300"/>
        </w:trPr>
        <w:tc>
          <w:tcPr>
            <w:tcW w:w="8100" w:type="dxa"/>
            <w:tcBorders>
              <w:top w:val="nil"/>
              <w:left w:val="single" w:sz="12" w:space="0" w:color="000000"/>
              <w:bottom w:val="single" w:sz="4" w:space="0" w:color="000000"/>
              <w:right w:val="single" w:sz="4" w:space="0" w:color="000000"/>
            </w:tcBorders>
          </w:tcPr>
          <w:p w14:paraId="57A5E501" w14:textId="15BE1684" w:rsidR="00F77F0B" w:rsidRDefault="00034D75">
            <w:pPr>
              <w:ind w:hanging="2"/>
            </w:pPr>
            <w:r>
              <w:t xml:space="preserve">ASIGNATURAS </w:t>
            </w:r>
          </w:p>
        </w:tc>
        <w:tc>
          <w:tcPr>
            <w:tcW w:w="1114" w:type="dxa"/>
            <w:tcBorders>
              <w:top w:val="nil"/>
              <w:left w:val="nil"/>
              <w:bottom w:val="single" w:sz="4" w:space="0" w:color="000000"/>
              <w:right w:val="single" w:sz="12" w:space="0" w:color="000000"/>
            </w:tcBorders>
          </w:tcPr>
          <w:p w14:paraId="124F46A3" w14:textId="26364373" w:rsidR="00F77F0B" w:rsidRDefault="00AF640C">
            <w:pPr>
              <w:ind w:hanging="2"/>
              <w:rPr>
                <w:highlight w:val="yellow"/>
              </w:rPr>
            </w:pPr>
            <w:r>
              <w:rPr>
                <w:highlight w:val="yellow"/>
              </w:rPr>
              <w:t>60</w:t>
            </w:r>
            <w:r w:rsidR="00034D75">
              <w:rPr>
                <w:highlight w:val="yellow"/>
              </w:rPr>
              <w:t>##</w:t>
            </w:r>
          </w:p>
        </w:tc>
      </w:tr>
      <w:tr w:rsidR="00F77F0B" w14:paraId="77F801AE" w14:textId="77777777">
        <w:trPr>
          <w:trHeight w:val="300"/>
        </w:trPr>
        <w:tc>
          <w:tcPr>
            <w:tcW w:w="8100" w:type="dxa"/>
            <w:tcBorders>
              <w:top w:val="single" w:sz="4" w:space="0" w:color="000000"/>
              <w:left w:val="single" w:sz="12" w:space="0" w:color="000000"/>
              <w:bottom w:val="single" w:sz="4" w:space="0" w:color="000000"/>
              <w:right w:val="single" w:sz="4" w:space="0" w:color="000000"/>
            </w:tcBorders>
          </w:tcPr>
          <w:p w14:paraId="19CBDF6F" w14:textId="77777777" w:rsidR="00F77F0B" w:rsidRDefault="00000000">
            <w:pPr>
              <w:ind w:left="660" w:hanging="660"/>
            </w:pPr>
            <w:r>
              <w:t>     </w:t>
            </w:r>
          </w:p>
        </w:tc>
        <w:tc>
          <w:tcPr>
            <w:tcW w:w="1114" w:type="dxa"/>
            <w:tcBorders>
              <w:top w:val="single" w:sz="4" w:space="0" w:color="000000"/>
              <w:left w:val="nil"/>
              <w:bottom w:val="single" w:sz="4" w:space="0" w:color="000000"/>
              <w:right w:val="single" w:sz="12" w:space="0" w:color="000000"/>
            </w:tcBorders>
          </w:tcPr>
          <w:p w14:paraId="3D476B9C" w14:textId="77777777" w:rsidR="00F77F0B" w:rsidRDefault="00F77F0B">
            <w:pPr>
              <w:ind w:left="660" w:hanging="660"/>
              <w:rPr>
                <w:highlight w:val="lightGray"/>
              </w:rPr>
            </w:pPr>
          </w:p>
        </w:tc>
      </w:tr>
    </w:tbl>
    <w:p w14:paraId="00657164" w14:textId="77777777" w:rsidR="00F77F0B" w:rsidRDefault="00F77F0B">
      <w:pPr>
        <w:pBdr>
          <w:top w:val="nil"/>
          <w:left w:val="nil"/>
          <w:bottom w:val="nil"/>
          <w:right w:val="nil"/>
          <w:between w:val="nil"/>
        </w:pBdr>
        <w:rPr>
          <w:highlight w:val="lightGray"/>
        </w:rPr>
      </w:pPr>
    </w:p>
    <w:tbl>
      <w:tblPr>
        <w:tblStyle w:val="ad"/>
        <w:tblW w:w="9299"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9"/>
      </w:tblGrid>
      <w:tr w:rsidR="00F77F0B" w14:paraId="142172AF" w14:textId="77777777">
        <w:tc>
          <w:tcPr>
            <w:tcW w:w="9299" w:type="dxa"/>
            <w:tcBorders>
              <w:top w:val="single" w:sz="4" w:space="0" w:color="000000"/>
              <w:left w:val="single" w:sz="12" w:space="0" w:color="000000"/>
              <w:bottom w:val="single" w:sz="12" w:space="0" w:color="000000"/>
              <w:right w:val="single" w:sz="12" w:space="0" w:color="000000"/>
            </w:tcBorders>
            <w:shd w:val="clear" w:color="auto" w:fill="EBF1DD"/>
          </w:tcPr>
          <w:p w14:paraId="4EBBC27F" w14:textId="77777777" w:rsidR="00F77F0B" w:rsidRDefault="00000000">
            <w:pPr>
              <w:widowControl w:val="0"/>
              <w:numPr>
                <w:ilvl w:val="0"/>
                <w:numId w:val="1"/>
              </w:numPr>
              <w:pBdr>
                <w:top w:val="nil"/>
                <w:left w:val="nil"/>
                <w:bottom w:val="nil"/>
                <w:right w:val="nil"/>
                <w:between w:val="nil"/>
              </w:pBdr>
              <w:spacing w:before="200" w:line="240" w:lineRule="auto"/>
              <w:ind w:left="392" w:right="1377"/>
              <w:rPr>
                <w:color w:val="000000"/>
              </w:rPr>
            </w:pPr>
            <w:r>
              <w:rPr>
                <w:b/>
                <w:color w:val="000000"/>
              </w:rPr>
              <w:t>Contenidos mínimos</w:t>
            </w:r>
            <w:r>
              <w:rPr>
                <w:color w:val="000000"/>
              </w:rPr>
              <w:t xml:space="preserve"> según Plan de Estudios </w:t>
            </w:r>
          </w:p>
        </w:tc>
      </w:tr>
      <w:tr w:rsidR="00F77F0B" w14:paraId="396D0B89" w14:textId="77777777">
        <w:tc>
          <w:tcPr>
            <w:tcW w:w="9299" w:type="dxa"/>
            <w:tcBorders>
              <w:top w:val="single" w:sz="12" w:space="0" w:color="000000"/>
              <w:left w:val="single" w:sz="12" w:space="0" w:color="000000"/>
              <w:bottom w:val="single" w:sz="12" w:space="0" w:color="000000"/>
              <w:right w:val="single" w:sz="12" w:space="0" w:color="000000"/>
            </w:tcBorders>
          </w:tcPr>
          <w:p w14:paraId="6DDFAFED" w14:textId="77777777" w:rsidR="00F77F0B" w:rsidRDefault="00F77F0B" w:rsidP="00034D75">
            <w:pPr>
              <w:spacing w:before="120" w:after="120" w:line="240" w:lineRule="auto"/>
              <w:jc w:val="both"/>
            </w:pPr>
          </w:p>
        </w:tc>
      </w:tr>
    </w:tbl>
    <w:p w14:paraId="27606B1A" w14:textId="77777777" w:rsidR="00F77F0B" w:rsidRDefault="00F77F0B">
      <w:pPr>
        <w:pBdr>
          <w:top w:val="nil"/>
          <w:left w:val="nil"/>
          <w:bottom w:val="nil"/>
          <w:right w:val="nil"/>
          <w:between w:val="nil"/>
        </w:pBdr>
      </w:pPr>
    </w:p>
    <w:tbl>
      <w:tblPr>
        <w:tblStyle w:val="ae"/>
        <w:tblW w:w="9284" w:type="dxa"/>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4"/>
      </w:tblGrid>
      <w:tr w:rsidR="00F77F0B" w14:paraId="56B97C0D" w14:textId="77777777">
        <w:tc>
          <w:tcPr>
            <w:tcW w:w="9284" w:type="dxa"/>
            <w:tcBorders>
              <w:top w:val="single" w:sz="4" w:space="0" w:color="000000"/>
              <w:left w:val="single" w:sz="12" w:space="0" w:color="000000"/>
              <w:bottom w:val="single" w:sz="12" w:space="0" w:color="000000"/>
              <w:right w:val="single" w:sz="12" w:space="0" w:color="000000"/>
            </w:tcBorders>
            <w:shd w:val="clear" w:color="auto" w:fill="EBF1DD"/>
          </w:tcPr>
          <w:p w14:paraId="38F9803D" w14:textId="77777777" w:rsidR="00F77F0B" w:rsidRDefault="00000000">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Fundamentación</w:t>
            </w:r>
          </w:p>
        </w:tc>
      </w:tr>
      <w:tr w:rsidR="00F77F0B" w14:paraId="293ACF84" w14:textId="77777777">
        <w:tc>
          <w:tcPr>
            <w:tcW w:w="9284" w:type="dxa"/>
            <w:tcBorders>
              <w:top w:val="single" w:sz="12" w:space="0" w:color="000000"/>
              <w:left w:val="single" w:sz="12" w:space="0" w:color="000000"/>
              <w:bottom w:val="single" w:sz="12" w:space="0" w:color="000000"/>
              <w:right w:val="single" w:sz="12" w:space="0" w:color="000000"/>
            </w:tcBorders>
          </w:tcPr>
          <w:p w14:paraId="23204D1B" w14:textId="77777777" w:rsidR="00F77F0B" w:rsidRDefault="00000000">
            <w:pPr>
              <w:spacing w:before="120" w:after="120" w:line="240" w:lineRule="auto"/>
            </w:pPr>
            <w:r>
              <w:t>     </w:t>
            </w:r>
          </w:p>
        </w:tc>
      </w:tr>
    </w:tbl>
    <w:p w14:paraId="5037B21A" w14:textId="77777777" w:rsidR="00F77F0B" w:rsidRDefault="00F77F0B">
      <w:pPr>
        <w:pBdr>
          <w:top w:val="nil"/>
          <w:left w:val="nil"/>
          <w:bottom w:val="nil"/>
          <w:right w:val="nil"/>
          <w:between w:val="nil"/>
        </w:pBdr>
        <w:ind w:left="-284"/>
      </w:pPr>
    </w:p>
    <w:tbl>
      <w:tblPr>
        <w:tblStyle w:val="af"/>
        <w:tblW w:w="9293" w:type="dxa"/>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3"/>
      </w:tblGrid>
      <w:tr w:rsidR="00F77F0B" w14:paraId="52DFFBE2" w14:textId="77777777">
        <w:tc>
          <w:tcPr>
            <w:tcW w:w="9293" w:type="dxa"/>
            <w:tcBorders>
              <w:left w:val="single" w:sz="12" w:space="0" w:color="000000"/>
              <w:bottom w:val="single" w:sz="12" w:space="0" w:color="000000"/>
              <w:right w:val="single" w:sz="12" w:space="0" w:color="000000"/>
            </w:tcBorders>
            <w:shd w:val="clear" w:color="auto" w:fill="EBF1DD"/>
          </w:tcPr>
          <w:p w14:paraId="03B85D4D" w14:textId="77777777" w:rsidR="00F77F0B" w:rsidRDefault="00000000">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 xml:space="preserve">Objetivos </w:t>
            </w:r>
          </w:p>
        </w:tc>
      </w:tr>
      <w:tr w:rsidR="00F77F0B" w14:paraId="151B388F" w14:textId="77777777">
        <w:tc>
          <w:tcPr>
            <w:tcW w:w="9293" w:type="dxa"/>
            <w:tcBorders>
              <w:top w:val="single" w:sz="12" w:space="0" w:color="000000"/>
              <w:left w:val="single" w:sz="12" w:space="0" w:color="000000"/>
              <w:bottom w:val="single" w:sz="12" w:space="0" w:color="000000"/>
              <w:right w:val="single" w:sz="12" w:space="0" w:color="000000"/>
            </w:tcBorders>
          </w:tcPr>
          <w:p w14:paraId="5D580741" w14:textId="77777777" w:rsidR="00F77F0B" w:rsidRDefault="00F77F0B">
            <w:pPr>
              <w:spacing w:before="120" w:after="120" w:line="240" w:lineRule="auto"/>
            </w:pPr>
          </w:p>
        </w:tc>
      </w:tr>
    </w:tbl>
    <w:p w14:paraId="505587A9" w14:textId="77777777" w:rsidR="00F77F0B" w:rsidRDefault="00F77F0B">
      <w:pPr>
        <w:pBdr>
          <w:top w:val="nil"/>
          <w:left w:val="nil"/>
          <w:bottom w:val="nil"/>
          <w:right w:val="nil"/>
          <w:between w:val="nil"/>
        </w:pBdr>
        <w:ind w:left="-284"/>
      </w:pPr>
    </w:p>
    <w:tbl>
      <w:tblPr>
        <w:tblStyle w:val="af0"/>
        <w:tblW w:w="927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70"/>
      </w:tblGrid>
      <w:tr w:rsidR="00F77F0B" w14:paraId="152BF3AF" w14:textId="77777777">
        <w:tc>
          <w:tcPr>
            <w:tcW w:w="9270" w:type="dxa"/>
            <w:tcBorders>
              <w:left w:val="single" w:sz="12" w:space="0" w:color="000000"/>
              <w:bottom w:val="single" w:sz="12" w:space="0" w:color="000000"/>
              <w:right w:val="single" w:sz="12" w:space="0" w:color="000000"/>
            </w:tcBorders>
            <w:shd w:val="clear" w:color="auto" w:fill="EBF1DD"/>
          </w:tcPr>
          <w:p w14:paraId="7C4243B2" w14:textId="29B8B4F3" w:rsidR="00F77F0B" w:rsidRDefault="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Contenidos (</w:t>
            </w:r>
            <w:r>
              <w:rPr>
                <w:color w:val="000000"/>
              </w:rPr>
              <w:t>organizados por unidades)</w:t>
            </w:r>
          </w:p>
        </w:tc>
      </w:tr>
      <w:tr w:rsidR="00F77F0B" w14:paraId="45286171" w14:textId="77777777">
        <w:tc>
          <w:tcPr>
            <w:tcW w:w="9270" w:type="dxa"/>
            <w:tcBorders>
              <w:top w:val="single" w:sz="12" w:space="0" w:color="000000"/>
              <w:left w:val="single" w:sz="12" w:space="0" w:color="000000"/>
              <w:bottom w:val="single" w:sz="12" w:space="0" w:color="000000"/>
              <w:right w:val="single" w:sz="12" w:space="0" w:color="000000"/>
            </w:tcBorders>
          </w:tcPr>
          <w:p w14:paraId="60EB7D07" w14:textId="4061CAEA" w:rsidR="00613F0A" w:rsidRDefault="00613F0A" w:rsidP="00034D75">
            <w:pPr>
              <w:spacing w:before="120" w:after="120" w:line="240" w:lineRule="auto"/>
              <w:jc w:val="both"/>
            </w:pPr>
          </w:p>
        </w:tc>
      </w:tr>
    </w:tbl>
    <w:p w14:paraId="392EF51B" w14:textId="77777777" w:rsidR="00F77F0B" w:rsidRDefault="00F77F0B">
      <w:pPr>
        <w:pBdr>
          <w:top w:val="nil"/>
          <w:left w:val="nil"/>
          <w:bottom w:val="nil"/>
          <w:right w:val="nil"/>
          <w:between w:val="nil"/>
        </w:pBdr>
        <w:spacing w:before="120" w:after="120" w:line="240" w:lineRule="auto"/>
        <w:ind w:left="-284"/>
      </w:pPr>
    </w:p>
    <w:tbl>
      <w:tblPr>
        <w:tblStyle w:val="af1"/>
        <w:tblW w:w="924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0"/>
      </w:tblGrid>
      <w:tr w:rsidR="00F77F0B" w14:paraId="4E98D961" w14:textId="77777777">
        <w:tc>
          <w:tcPr>
            <w:tcW w:w="9240" w:type="dxa"/>
            <w:tcBorders>
              <w:left w:val="single" w:sz="12" w:space="0" w:color="000000"/>
              <w:bottom w:val="single" w:sz="12" w:space="0" w:color="000000"/>
              <w:right w:val="single" w:sz="12" w:space="0" w:color="000000"/>
            </w:tcBorders>
            <w:shd w:val="clear" w:color="auto" w:fill="EBF1DD"/>
          </w:tcPr>
          <w:p w14:paraId="597DEA78" w14:textId="2D9270ED" w:rsidR="00F77F0B" w:rsidRDefault="00000000" w:rsidP="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Bibliografía obligatoria y complementaria (organizada por unidades)</w:t>
            </w:r>
          </w:p>
        </w:tc>
      </w:tr>
      <w:tr w:rsidR="00F77F0B" w14:paraId="037FB911" w14:textId="77777777">
        <w:tc>
          <w:tcPr>
            <w:tcW w:w="9240" w:type="dxa"/>
            <w:tcBorders>
              <w:top w:val="single" w:sz="12" w:space="0" w:color="000000"/>
              <w:left w:val="single" w:sz="12" w:space="0" w:color="000000"/>
              <w:bottom w:val="single" w:sz="12" w:space="0" w:color="000000"/>
              <w:right w:val="single" w:sz="12" w:space="0" w:color="000000"/>
            </w:tcBorders>
          </w:tcPr>
          <w:p w14:paraId="2DE1FAC4" w14:textId="3982C534" w:rsidR="00613F0A" w:rsidRDefault="00613F0A" w:rsidP="00613F0A">
            <w:pPr>
              <w:spacing w:before="120" w:after="120" w:line="240" w:lineRule="auto"/>
              <w:rPr>
                <w:rStyle w:val="citationstylesgno2wrpf"/>
              </w:rPr>
            </w:pPr>
            <w:r w:rsidRPr="00613F0A">
              <w:rPr>
                <w:rStyle w:val="citationstylesgno2wrpf"/>
                <w:b/>
                <w:bCs/>
                <w:color w:val="FF0000"/>
              </w:rPr>
              <w:t>Ejemplo APA</w:t>
            </w:r>
            <w:r>
              <w:rPr>
                <w:rStyle w:val="citationstylesgno2wrpf"/>
              </w:rPr>
              <w:t xml:space="preserve">: </w:t>
            </w:r>
            <w:r w:rsidRPr="00613F0A">
              <w:rPr>
                <w:rStyle w:val="citationstylesgno2wrpf"/>
              </w:rPr>
              <w:t>https://www.grammarly.com/citations/apa</w:t>
            </w:r>
            <w:r>
              <w:rPr>
                <w:rStyle w:val="citationstylesgno2wrpf"/>
              </w:rPr>
              <w:t xml:space="preserve"> </w:t>
            </w:r>
          </w:p>
          <w:p w14:paraId="4A25597C" w14:textId="55E784E4" w:rsidR="00613F0A" w:rsidRDefault="00613F0A" w:rsidP="00613F0A">
            <w:pPr>
              <w:spacing w:before="120" w:after="120" w:line="240" w:lineRule="auto"/>
              <w:rPr>
                <w:rStyle w:val="citationstylesgno2wrpf"/>
              </w:rPr>
            </w:pPr>
            <w:proofErr w:type="spellStart"/>
            <w:r>
              <w:rPr>
                <w:rStyle w:val="citationstylesgno2wrpf"/>
              </w:rPr>
              <w:t>Schach</w:t>
            </w:r>
            <w:proofErr w:type="spellEnd"/>
            <w:r>
              <w:rPr>
                <w:rStyle w:val="citationstylesgno2wrpf"/>
              </w:rPr>
              <w:t xml:space="preserve">, S. (2005). </w:t>
            </w:r>
            <w:r>
              <w:rPr>
                <w:rStyle w:val="nfasis"/>
              </w:rPr>
              <w:t>Análisis y Diseño Orientado a Objetos</w:t>
            </w:r>
            <w:r>
              <w:rPr>
                <w:rStyle w:val="citationstylesgno2wrpf"/>
              </w:rPr>
              <w:t xml:space="preserve"> (1st ed., p. 638). McGraw-Hill Interamericana de España S.L.</w:t>
            </w:r>
          </w:p>
          <w:p w14:paraId="6410A75A" w14:textId="586DA7C7" w:rsidR="00613F0A" w:rsidRDefault="00613F0A" w:rsidP="00613F0A">
            <w:pPr>
              <w:spacing w:before="120" w:after="120" w:line="240" w:lineRule="auto"/>
              <w:rPr>
                <w:rStyle w:val="citationstylesgno2wrpf"/>
              </w:rPr>
            </w:pPr>
          </w:p>
          <w:p w14:paraId="61B54E0A" w14:textId="5C1F85D3" w:rsidR="00613F0A" w:rsidRDefault="00613F0A" w:rsidP="00613F0A">
            <w:pPr>
              <w:spacing w:before="120" w:after="120" w:line="240" w:lineRule="auto"/>
            </w:pPr>
          </w:p>
        </w:tc>
      </w:tr>
    </w:tbl>
    <w:p w14:paraId="55EB7613" w14:textId="77777777" w:rsidR="00F77F0B" w:rsidRDefault="00F77F0B">
      <w:pPr>
        <w:pBdr>
          <w:top w:val="nil"/>
          <w:left w:val="nil"/>
          <w:bottom w:val="nil"/>
          <w:right w:val="nil"/>
          <w:between w:val="nil"/>
        </w:pBdr>
        <w:ind w:left="-284"/>
      </w:pPr>
    </w:p>
    <w:tbl>
      <w:tblPr>
        <w:tblStyle w:val="af2"/>
        <w:tblW w:w="9255"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5"/>
      </w:tblGrid>
      <w:tr w:rsidR="00F77F0B" w14:paraId="1BA54AEC" w14:textId="77777777">
        <w:tc>
          <w:tcPr>
            <w:tcW w:w="9255" w:type="dxa"/>
            <w:tcBorders>
              <w:left w:val="single" w:sz="12" w:space="0" w:color="000000"/>
              <w:bottom w:val="single" w:sz="12" w:space="0" w:color="000000"/>
              <w:right w:val="single" w:sz="12" w:space="0" w:color="000000"/>
            </w:tcBorders>
            <w:shd w:val="clear" w:color="auto" w:fill="EBF1DD"/>
          </w:tcPr>
          <w:p w14:paraId="451D99E2" w14:textId="77777777" w:rsidR="00F77F0B" w:rsidRDefault="00000000">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lastRenderedPageBreak/>
              <w:t xml:space="preserve">Metodología de trabajo </w:t>
            </w:r>
          </w:p>
        </w:tc>
      </w:tr>
      <w:tr w:rsidR="00F77F0B" w14:paraId="3780179C" w14:textId="77777777">
        <w:tc>
          <w:tcPr>
            <w:tcW w:w="9255" w:type="dxa"/>
            <w:tcBorders>
              <w:top w:val="single" w:sz="12" w:space="0" w:color="000000"/>
              <w:left w:val="single" w:sz="12" w:space="0" w:color="000000"/>
              <w:bottom w:val="single" w:sz="12" w:space="0" w:color="000000"/>
              <w:right w:val="single" w:sz="12" w:space="0" w:color="000000"/>
            </w:tcBorders>
          </w:tcPr>
          <w:p w14:paraId="33EA1DA5" w14:textId="77777777" w:rsidR="00F77F0B" w:rsidRDefault="00F77F0B" w:rsidP="00034D75">
            <w:pPr>
              <w:spacing w:before="120" w:after="120" w:line="240" w:lineRule="auto"/>
            </w:pPr>
          </w:p>
        </w:tc>
      </w:tr>
    </w:tbl>
    <w:p w14:paraId="48169F40" w14:textId="77777777" w:rsidR="00F77F0B" w:rsidRDefault="00F77F0B">
      <w:pPr>
        <w:pBdr>
          <w:top w:val="nil"/>
          <w:left w:val="nil"/>
          <w:bottom w:val="nil"/>
          <w:right w:val="nil"/>
          <w:between w:val="nil"/>
        </w:pBdr>
      </w:pPr>
    </w:p>
    <w:tbl>
      <w:tblPr>
        <w:tblStyle w:val="af3"/>
        <w:tblW w:w="9227" w:type="dxa"/>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7"/>
      </w:tblGrid>
      <w:tr w:rsidR="00F77F0B" w14:paraId="37706D84" w14:textId="77777777">
        <w:tc>
          <w:tcPr>
            <w:tcW w:w="9227" w:type="dxa"/>
            <w:tcBorders>
              <w:left w:val="single" w:sz="12" w:space="0" w:color="000000"/>
              <w:bottom w:val="single" w:sz="12" w:space="0" w:color="000000"/>
              <w:right w:val="single" w:sz="12" w:space="0" w:color="000000"/>
            </w:tcBorders>
            <w:shd w:val="clear" w:color="auto" w:fill="EBF1DD"/>
          </w:tcPr>
          <w:p w14:paraId="26E84374" w14:textId="77777777" w:rsidR="00F77F0B" w:rsidRDefault="00000000">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Evaluación </w:t>
            </w:r>
          </w:p>
        </w:tc>
      </w:tr>
      <w:tr w:rsidR="00F77F0B" w14:paraId="04AA180D" w14:textId="77777777">
        <w:tc>
          <w:tcPr>
            <w:tcW w:w="9227" w:type="dxa"/>
            <w:tcBorders>
              <w:top w:val="single" w:sz="12" w:space="0" w:color="000000"/>
              <w:left w:val="single" w:sz="12" w:space="0" w:color="000000"/>
              <w:bottom w:val="single" w:sz="12" w:space="0" w:color="000000"/>
              <w:right w:val="single" w:sz="12" w:space="0" w:color="000000"/>
            </w:tcBorders>
          </w:tcPr>
          <w:p w14:paraId="586E2ADE" w14:textId="77777777" w:rsidR="00890F9A" w:rsidRPr="00890F9A" w:rsidRDefault="00890F9A" w:rsidP="00890F9A">
            <w:pPr>
              <w:spacing w:before="120" w:after="120" w:line="240" w:lineRule="auto"/>
              <w:jc w:val="both"/>
              <w:rPr>
                <w:ins w:id="7" w:author="Victor Contreras" w:date="2023-09-01T10:47:00Z"/>
                <w:b/>
                <w:color w:val="FF0000"/>
                <w:rPrChange w:id="8" w:author="Victor Contreras" w:date="2023-09-01T10:48:00Z">
                  <w:rPr>
                    <w:ins w:id="9" w:author="Victor Contreras" w:date="2023-09-01T10:47:00Z"/>
                    <w:bCs/>
                  </w:rPr>
                </w:rPrChange>
              </w:rPr>
            </w:pPr>
            <w:ins w:id="10" w:author="Victor Contreras" w:date="2023-09-01T10:47:00Z">
              <w:r w:rsidRPr="00890F9A">
                <w:rPr>
                  <w:b/>
                  <w:color w:val="FF0000"/>
                  <w:rPrChange w:id="11" w:author="Victor Contreras" w:date="2023-09-01T10:48:00Z">
                    <w:rPr>
                      <w:bCs/>
                    </w:rPr>
                  </w:rPrChange>
                </w:rPr>
                <w:t>Se realizan dos instancias de evaluación parcial. Ambas evaluaciones de modalidad escrita, donde se plantean distintas consultas donde los alumnos deben desarrollar las respuestas asociando los distintos temas vistos en clase.</w:t>
              </w:r>
            </w:ins>
          </w:p>
          <w:p w14:paraId="156F7B51" w14:textId="77777777" w:rsidR="00890F9A" w:rsidRPr="00890F9A" w:rsidRDefault="00890F9A" w:rsidP="00890F9A">
            <w:pPr>
              <w:spacing w:before="120" w:after="120" w:line="240" w:lineRule="auto"/>
              <w:jc w:val="both"/>
              <w:rPr>
                <w:ins w:id="12" w:author="Victor Contreras" w:date="2023-09-01T10:47:00Z"/>
                <w:b/>
                <w:color w:val="FF0000"/>
                <w:rPrChange w:id="13" w:author="Victor Contreras" w:date="2023-09-01T10:48:00Z">
                  <w:rPr>
                    <w:ins w:id="14" w:author="Victor Contreras" w:date="2023-09-01T10:47:00Z"/>
                    <w:bCs/>
                  </w:rPr>
                </w:rPrChange>
              </w:rPr>
            </w:pPr>
            <w:ins w:id="15" w:author="Victor Contreras" w:date="2023-09-01T10:47:00Z">
              <w:r w:rsidRPr="00890F9A">
                <w:rPr>
                  <w:b/>
                  <w:color w:val="FF0000"/>
                  <w:rPrChange w:id="16" w:author="Victor Contreras" w:date="2023-09-01T10:48:00Z">
                    <w:rPr>
                      <w:bCs/>
                    </w:rPr>
                  </w:rPrChange>
                </w:rPr>
                <w:t xml:space="preserve">Adicionalmente se solicitará 1 (uno) trabajo práctico obligatorio. </w:t>
              </w:r>
            </w:ins>
          </w:p>
          <w:p w14:paraId="211232FB" w14:textId="7FA8BA6B" w:rsidR="00D44DA5" w:rsidDel="00890F9A" w:rsidRDefault="00D44DA5" w:rsidP="00D44DA5">
            <w:pPr>
              <w:spacing w:before="120" w:after="120" w:line="240" w:lineRule="auto"/>
              <w:jc w:val="both"/>
              <w:rPr>
                <w:del w:id="17" w:author="Victor Contreras" w:date="2023-09-01T10:47:00Z"/>
                <w:bCs/>
              </w:rPr>
            </w:pPr>
            <w:r w:rsidRPr="00D44DA5">
              <w:rPr>
                <w:bCs/>
              </w:rPr>
              <w:t>La modalidad de evaluación y requisitos es articulada según Res. C.S. N°150/18</w:t>
            </w:r>
            <w:r w:rsidR="00A623EE">
              <w:rPr>
                <w:bCs/>
              </w:rPr>
              <w:t xml:space="preserve">, </w:t>
            </w:r>
            <w:r w:rsidRPr="00D44DA5">
              <w:rPr>
                <w:bCs/>
              </w:rPr>
              <w:t>Res. C.S. N°154/22</w:t>
            </w:r>
            <w:r w:rsidR="00A623EE">
              <w:rPr>
                <w:bCs/>
              </w:rPr>
              <w:t xml:space="preserve"> y</w:t>
            </w:r>
            <w:r w:rsidR="00A623EE" w:rsidRPr="00D44DA5">
              <w:rPr>
                <w:bCs/>
              </w:rPr>
              <w:t xml:space="preserve"> Res. C.S. N°</w:t>
            </w:r>
            <w:r w:rsidR="00A623EE">
              <w:rPr>
                <w:bCs/>
              </w:rPr>
              <w:t>299</w:t>
            </w:r>
            <w:r w:rsidR="00A623EE" w:rsidRPr="00D44DA5">
              <w:rPr>
                <w:bCs/>
              </w:rPr>
              <w:t>/2</w:t>
            </w:r>
            <w:r w:rsidR="00A623EE">
              <w:rPr>
                <w:bCs/>
              </w:rPr>
              <w:t>3.</w:t>
            </w:r>
          </w:p>
          <w:p w14:paraId="4F6A4CDB" w14:textId="47E6B448" w:rsidR="001B04D4" w:rsidDel="00890F9A" w:rsidRDefault="001B04D4" w:rsidP="00D44DA5">
            <w:pPr>
              <w:spacing w:before="120" w:after="120" w:line="240" w:lineRule="auto"/>
              <w:jc w:val="both"/>
              <w:rPr>
                <w:del w:id="18" w:author="Victor Contreras" w:date="2023-09-01T10:47:00Z"/>
                <w:bCs/>
              </w:rPr>
            </w:pPr>
          </w:p>
          <w:p w14:paraId="6844D157" w14:textId="06E887B6" w:rsidR="001B04D4" w:rsidRDefault="0083670F" w:rsidP="0083670F">
            <w:pPr>
              <w:spacing w:before="120" w:after="120" w:line="240" w:lineRule="auto"/>
              <w:jc w:val="both"/>
              <w:rPr>
                <w:bCs/>
              </w:rPr>
            </w:pPr>
            <w:r>
              <w:rPr>
                <w:bCs/>
              </w:rPr>
              <w:t>Los posibles estados de regularidad de la UUCC son:</w:t>
            </w:r>
          </w:p>
          <w:p w14:paraId="3BA1340D" w14:textId="77777777" w:rsidR="0083670F" w:rsidRDefault="0083670F" w:rsidP="0083670F">
            <w:pPr>
              <w:pStyle w:val="Prrafodelista"/>
              <w:numPr>
                <w:ilvl w:val="0"/>
                <w:numId w:val="5"/>
              </w:numPr>
              <w:spacing w:before="120" w:after="120" w:line="240" w:lineRule="auto"/>
              <w:jc w:val="both"/>
              <w:rPr>
                <w:bCs/>
              </w:rPr>
            </w:pPr>
            <w:r w:rsidRPr="00D44DA5">
              <w:rPr>
                <w:bCs/>
              </w:rPr>
              <w:t>Regular: aprobó la cursada pero no la materia, con una nota menor a 7 y mayor e igual a 4</w:t>
            </w:r>
            <w:r>
              <w:rPr>
                <w:bCs/>
              </w:rPr>
              <w:t>.</w:t>
            </w:r>
          </w:p>
          <w:p w14:paraId="1527052F" w14:textId="734510C4" w:rsidR="0083670F" w:rsidRPr="0083670F" w:rsidRDefault="0083670F" w:rsidP="00BD45FD">
            <w:pPr>
              <w:pStyle w:val="Prrafodelista"/>
              <w:spacing w:before="120" w:after="120" w:line="240" w:lineRule="auto"/>
              <w:jc w:val="both"/>
              <w:rPr>
                <w:bCs/>
              </w:rPr>
            </w:pPr>
            <w:r w:rsidRPr="0083670F">
              <w:rPr>
                <w:bCs/>
              </w:rPr>
              <w:t>ARTÍCULO 21. Res. C.S. N°150/18). La UC será regularizada cuando el/la estudiante haya cumplido con un mínimo del 75% (setenta y cinco por ciento) de la asistencia y haya obtenido en las instancias evaluatorias parciales (o sus recuperatorios) una calificación de 4 (cuatro) puntos o superior.</w:t>
            </w:r>
          </w:p>
          <w:p w14:paraId="14FEA62E" w14:textId="77777777" w:rsidR="0083670F" w:rsidRPr="00D44DA5" w:rsidRDefault="0083670F" w:rsidP="0083670F">
            <w:pPr>
              <w:pStyle w:val="Prrafodelista"/>
              <w:numPr>
                <w:ilvl w:val="0"/>
                <w:numId w:val="5"/>
              </w:numPr>
              <w:spacing w:before="120" w:after="120" w:line="240" w:lineRule="auto"/>
              <w:jc w:val="both"/>
              <w:rPr>
                <w:bCs/>
              </w:rPr>
            </w:pPr>
            <w:r w:rsidRPr="00D44DA5">
              <w:rPr>
                <w:bCs/>
              </w:rPr>
              <w:t>Desaprobada: ARTÍCULO 22 Res. C.S. N°150/18).</w:t>
            </w:r>
            <w:r>
              <w:rPr>
                <w:bCs/>
              </w:rPr>
              <w:t xml:space="preserve"> </w:t>
            </w:r>
            <w:r w:rsidRPr="00D44DA5">
              <w:rPr>
                <w:bCs/>
              </w:rPr>
              <w:t>La UC será desaprobada cuando el/la estudiante haya cumplido con un mínimo del 75% (setenta y cinco por ciento) de la asistencia y haya obtenido en alguna de las instancias evaluatorias parciales (o sus recuperatorios) una calificación menor a 4 (cuatro) puntos.</w:t>
            </w:r>
          </w:p>
          <w:p w14:paraId="591767BC" w14:textId="41157599" w:rsidR="0083670F" w:rsidRPr="0083670F" w:rsidRDefault="0083670F" w:rsidP="00BD45FD">
            <w:pPr>
              <w:pStyle w:val="Prrafodelista"/>
              <w:numPr>
                <w:ilvl w:val="0"/>
                <w:numId w:val="5"/>
              </w:numPr>
              <w:spacing w:before="120" w:after="120" w:line="240" w:lineRule="auto"/>
              <w:jc w:val="both"/>
              <w:rPr>
                <w:bCs/>
              </w:rPr>
            </w:pPr>
            <w:r w:rsidRPr="00D44DA5">
              <w:rPr>
                <w:bCs/>
              </w:rPr>
              <w:t>Ausente ARTÍCULO 23. Res. C.S. N°150/18)- Serán considerados ausentes los/as estudiantes que no hayan cumplido con el mínimo del 75% setenta y cinco por ciento de la asistencia o que no hubieren rendido alguno de los exámenes parciales o sus respectivos recuperatorios.</w:t>
            </w:r>
          </w:p>
          <w:p w14:paraId="70EA9B58" w14:textId="77777777" w:rsidR="001B04D4" w:rsidRPr="00D44DA5" w:rsidRDefault="001B04D4" w:rsidP="00D44DA5">
            <w:pPr>
              <w:spacing w:before="120" w:after="120" w:line="240" w:lineRule="auto"/>
              <w:jc w:val="both"/>
              <w:rPr>
                <w:bCs/>
              </w:rPr>
            </w:pPr>
          </w:p>
          <w:p w14:paraId="04D1CB9E" w14:textId="7E2ECED7" w:rsidR="00D44DA5" w:rsidRPr="00D44DA5" w:rsidRDefault="00D44DA5" w:rsidP="00D44DA5">
            <w:pPr>
              <w:spacing w:before="120" w:after="120" w:line="240" w:lineRule="auto"/>
              <w:jc w:val="both"/>
              <w:rPr>
                <w:bCs/>
              </w:rPr>
            </w:pPr>
            <w:r w:rsidRPr="00D44DA5">
              <w:rPr>
                <w:bCs/>
              </w:rPr>
              <w:t xml:space="preserve">El régimen de aprobación de la UUCC podrá ser por: </w:t>
            </w:r>
          </w:p>
          <w:p w14:paraId="1292F590" w14:textId="5838B19D" w:rsidR="006A215E" w:rsidRDefault="00D44DA5" w:rsidP="006A215E">
            <w:pPr>
              <w:spacing w:before="120" w:after="120" w:line="240" w:lineRule="auto"/>
              <w:jc w:val="both"/>
              <w:rPr>
                <w:bCs/>
              </w:rPr>
            </w:pPr>
            <w:r w:rsidRPr="00D44DA5">
              <w:rPr>
                <w:bCs/>
              </w:rPr>
              <w:t>Según ARTÍCULO 31. C.S. N°150/18 y ARTÍCULO 4 Res.</w:t>
            </w:r>
            <w:r w:rsidR="006A215E">
              <w:rPr>
                <w:bCs/>
              </w:rPr>
              <w:t xml:space="preserve"> </w:t>
            </w:r>
            <w:r w:rsidRPr="00D44DA5">
              <w:rPr>
                <w:bCs/>
              </w:rPr>
              <w:t>C.S. N°154/22</w:t>
            </w:r>
          </w:p>
          <w:p w14:paraId="6CA5C6AF" w14:textId="2B024EBA" w:rsidR="006A215E" w:rsidRPr="006A215E" w:rsidRDefault="00D44DA5" w:rsidP="006A215E">
            <w:pPr>
              <w:pStyle w:val="Prrafodelista"/>
              <w:numPr>
                <w:ilvl w:val="0"/>
                <w:numId w:val="7"/>
              </w:numPr>
              <w:spacing w:before="120" w:after="120" w:line="240" w:lineRule="auto"/>
              <w:jc w:val="both"/>
              <w:rPr>
                <w:bCs/>
              </w:rPr>
            </w:pPr>
            <w:r w:rsidRPr="006A215E">
              <w:rPr>
                <w:bCs/>
              </w:rPr>
              <w:t>mediante promoción directa;</w:t>
            </w:r>
          </w:p>
          <w:p w14:paraId="0438BE58" w14:textId="77777777" w:rsidR="006A215E" w:rsidRPr="006A215E" w:rsidRDefault="00D44DA5" w:rsidP="006A215E">
            <w:pPr>
              <w:pStyle w:val="Prrafodelista"/>
              <w:numPr>
                <w:ilvl w:val="0"/>
                <w:numId w:val="7"/>
              </w:numPr>
              <w:spacing w:before="120" w:after="120" w:line="240" w:lineRule="auto"/>
              <w:jc w:val="both"/>
              <w:rPr>
                <w:bCs/>
              </w:rPr>
            </w:pPr>
            <w:r w:rsidRPr="006A215E">
              <w:rPr>
                <w:bCs/>
              </w:rPr>
              <w:t>mediante aprobación de examen integrador;</w:t>
            </w:r>
          </w:p>
          <w:p w14:paraId="2BE03FF2" w14:textId="1202AEA0" w:rsidR="0083670F" w:rsidRPr="006A215E" w:rsidRDefault="00D44DA5" w:rsidP="006A215E">
            <w:pPr>
              <w:pStyle w:val="Prrafodelista"/>
              <w:numPr>
                <w:ilvl w:val="0"/>
                <w:numId w:val="7"/>
              </w:numPr>
              <w:spacing w:before="120" w:after="120" w:line="240" w:lineRule="auto"/>
              <w:jc w:val="both"/>
            </w:pPr>
            <w:r w:rsidRPr="006A215E">
              <w:rPr>
                <w:bCs/>
              </w:rPr>
              <w:t>mediante examen final.</w:t>
            </w:r>
          </w:p>
          <w:p w14:paraId="3FDEEC6B" w14:textId="77777777" w:rsidR="00A623EE" w:rsidRDefault="00A623EE" w:rsidP="00BD45FD"/>
          <w:p w14:paraId="13F719E5" w14:textId="32CFA98C" w:rsidR="001B04D4" w:rsidRDefault="001B04D4" w:rsidP="00D44DA5">
            <w:pPr>
              <w:spacing w:before="120" w:after="120" w:line="240" w:lineRule="auto"/>
              <w:jc w:val="both"/>
              <w:rPr>
                <w:bCs/>
              </w:rPr>
            </w:pPr>
            <w:r w:rsidRPr="00BD45FD">
              <w:rPr>
                <w:b/>
              </w:rPr>
              <w:t>Régimen de aprobación de la UUCC mediante promoción directa</w:t>
            </w:r>
          </w:p>
          <w:p w14:paraId="650341D9" w14:textId="27E193FD" w:rsidR="00D44DA5" w:rsidRPr="00D44DA5" w:rsidRDefault="00D44DA5" w:rsidP="00D44DA5">
            <w:pPr>
              <w:spacing w:before="120" w:after="120" w:line="240" w:lineRule="auto"/>
              <w:jc w:val="both"/>
              <w:rPr>
                <w:bCs/>
              </w:rPr>
            </w:pPr>
            <w:r w:rsidRPr="00D44DA5">
              <w:rPr>
                <w:bCs/>
              </w:rPr>
              <w:t>ARTÍCULO 35.- Res. C.S. N°150/18</w:t>
            </w:r>
            <w:r>
              <w:rPr>
                <w:bCs/>
              </w:rPr>
              <w:t xml:space="preserve">. </w:t>
            </w:r>
            <w:r w:rsidRPr="00D44DA5">
              <w:rPr>
                <w:bCs/>
              </w:rPr>
              <w:t>Estarán aprobados mediante promoción directa, aquellos/as estudiantes que:</w:t>
            </w:r>
          </w:p>
          <w:p w14:paraId="40E4FF40" w14:textId="77777777" w:rsidR="00D44DA5" w:rsidRDefault="00D44DA5" w:rsidP="006A215E">
            <w:pPr>
              <w:pStyle w:val="Prrafodelista"/>
              <w:numPr>
                <w:ilvl w:val="0"/>
                <w:numId w:val="12"/>
              </w:numPr>
              <w:spacing w:before="120" w:after="120" w:line="240" w:lineRule="auto"/>
              <w:jc w:val="both"/>
              <w:rPr>
                <w:bCs/>
              </w:rPr>
            </w:pPr>
            <w:r w:rsidRPr="00D44DA5">
              <w:rPr>
                <w:bCs/>
              </w:rPr>
              <w:t>hayan mantenido su condición de regularidad al final del curso conforme lo previsto en el artículo 21 y,</w:t>
            </w:r>
          </w:p>
          <w:p w14:paraId="6DCFF3C1" w14:textId="57D7BA71" w:rsidR="00D44DA5" w:rsidRDefault="00D44DA5" w:rsidP="006A215E">
            <w:pPr>
              <w:pStyle w:val="Prrafodelista"/>
              <w:numPr>
                <w:ilvl w:val="0"/>
                <w:numId w:val="12"/>
              </w:numPr>
              <w:spacing w:before="120" w:after="120" w:line="240" w:lineRule="auto"/>
              <w:jc w:val="both"/>
              <w:rPr>
                <w:bCs/>
              </w:rPr>
            </w:pPr>
            <w:r w:rsidRPr="00D44DA5">
              <w:rPr>
                <w:bCs/>
              </w:rPr>
              <w:t>hayan obtenido una calificación de 7 (siete) o más puntos como promedio de todas las instancias evaluativas, sean éstas parciales o sus recuperatorios, debiendo obtener una nota igual o mayor a 6 (seis) puntos en cada una de éstas.</w:t>
            </w:r>
          </w:p>
          <w:p w14:paraId="0A186BD4" w14:textId="77777777" w:rsidR="001B04D4" w:rsidRPr="001B04D4" w:rsidRDefault="001B04D4" w:rsidP="00BD45FD">
            <w:pPr>
              <w:spacing w:before="120" w:after="120" w:line="240" w:lineRule="auto"/>
              <w:jc w:val="both"/>
              <w:rPr>
                <w:bCs/>
              </w:rPr>
            </w:pPr>
          </w:p>
          <w:p w14:paraId="5DC72E85" w14:textId="63A82877" w:rsidR="00D44DA5" w:rsidRPr="00BD45FD" w:rsidRDefault="001B04D4" w:rsidP="00D44DA5">
            <w:pPr>
              <w:spacing w:before="120" w:after="120" w:line="240" w:lineRule="auto"/>
              <w:jc w:val="both"/>
              <w:rPr>
                <w:b/>
              </w:rPr>
            </w:pPr>
            <w:r w:rsidRPr="00215488">
              <w:rPr>
                <w:b/>
              </w:rPr>
              <w:lastRenderedPageBreak/>
              <w:t>Régimen de aprobación de la UUCC mediante</w:t>
            </w:r>
            <w:r w:rsidRPr="001B04D4">
              <w:rPr>
                <w:b/>
              </w:rPr>
              <w:t xml:space="preserve"> </w:t>
            </w:r>
            <w:r w:rsidRPr="00BD45FD">
              <w:rPr>
                <w:b/>
              </w:rPr>
              <w:t xml:space="preserve">evaluación </w:t>
            </w:r>
            <w:r w:rsidR="00D44DA5" w:rsidRPr="00BD45FD">
              <w:rPr>
                <w:b/>
              </w:rPr>
              <w:t>integradora</w:t>
            </w:r>
          </w:p>
          <w:p w14:paraId="3D508473" w14:textId="1CF1F69E" w:rsidR="00D44DA5" w:rsidRPr="00D44DA5" w:rsidRDefault="00D44DA5" w:rsidP="00D44DA5">
            <w:pPr>
              <w:spacing w:before="120" w:after="120" w:line="240" w:lineRule="auto"/>
              <w:jc w:val="both"/>
              <w:rPr>
                <w:bCs/>
              </w:rPr>
            </w:pPr>
            <w:r w:rsidRPr="00D44DA5">
              <w:rPr>
                <w:bCs/>
              </w:rPr>
              <w:t>ARTÍCULO 36. Res. C.S. N°150/18</w:t>
            </w:r>
            <w:r>
              <w:rPr>
                <w:bCs/>
              </w:rPr>
              <w:t xml:space="preserve">. </w:t>
            </w:r>
            <w:r w:rsidRPr="00D44DA5">
              <w:rPr>
                <w:bCs/>
              </w:rPr>
              <w:t>Quedarán habilitados automáticamente para rendir la evaluación integradora aquellos/as estudiantes que:</w:t>
            </w:r>
          </w:p>
          <w:p w14:paraId="63D1BDFE" w14:textId="77777777" w:rsidR="00D44DA5" w:rsidRDefault="00D44DA5" w:rsidP="00D44DA5">
            <w:pPr>
              <w:pStyle w:val="Prrafodelista"/>
              <w:numPr>
                <w:ilvl w:val="0"/>
                <w:numId w:val="6"/>
              </w:numPr>
              <w:spacing w:before="120" w:after="120" w:line="240" w:lineRule="auto"/>
              <w:jc w:val="both"/>
              <w:rPr>
                <w:bCs/>
              </w:rPr>
            </w:pPr>
            <w:r w:rsidRPr="00D44DA5">
              <w:rPr>
                <w:bCs/>
              </w:rPr>
              <w:t xml:space="preserve">hayan mantenido su condición de regularidad al final del curso (conforme lo previsto en el artículo 21); y, </w:t>
            </w:r>
          </w:p>
          <w:p w14:paraId="03F055BD" w14:textId="55904861" w:rsidR="001B04D4" w:rsidRDefault="00D44DA5" w:rsidP="001B04D4">
            <w:pPr>
              <w:pStyle w:val="Prrafodelista"/>
              <w:numPr>
                <w:ilvl w:val="0"/>
                <w:numId w:val="6"/>
              </w:numPr>
              <w:spacing w:before="120" w:after="120" w:line="240" w:lineRule="auto"/>
              <w:jc w:val="both"/>
              <w:rPr>
                <w:bCs/>
              </w:rPr>
            </w:pPr>
            <w:r w:rsidRPr="00D44DA5">
              <w:rPr>
                <w:bCs/>
              </w:rPr>
              <w:t>hayan obtenido una calificación entre 4 (cuatro) y 6 (seis) puntos en promedio de las instancias parciales y como mínimo un 4 (cuatro) en cada instancia o en sus respectivos recuperatorios.</w:t>
            </w:r>
          </w:p>
          <w:p w14:paraId="1B35A71A" w14:textId="77777777" w:rsidR="001B04D4" w:rsidRPr="001B04D4" w:rsidRDefault="001B04D4" w:rsidP="00BD45FD">
            <w:pPr>
              <w:spacing w:before="120" w:after="120" w:line="240" w:lineRule="auto"/>
              <w:jc w:val="both"/>
              <w:rPr>
                <w:bCs/>
              </w:rPr>
            </w:pPr>
          </w:p>
          <w:p w14:paraId="5B51436A" w14:textId="45253772" w:rsidR="00D44DA5" w:rsidRPr="00D44DA5" w:rsidRDefault="001B04D4" w:rsidP="00D44DA5">
            <w:pPr>
              <w:spacing w:before="120" w:after="120" w:line="240" w:lineRule="auto"/>
              <w:jc w:val="both"/>
              <w:rPr>
                <w:bCs/>
              </w:rPr>
            </w:pPr>
            <w:r w:rsidRPr="00215488">
              <w:rPr>
                <w:b/>
              </w:rPr>
              <w:t xml:space="preserve">Régimen de aprobación de la UUCC </w:t>
            </w:r>
            <w:r w:rsidRPr="001B04D4">
              <w:rPr>
                <w:b/>
              </w:rPr>
              <w:t xml:space="preserve">mediante </w:t>
            </w:r>
            <w:r w:rsidRPr="00BD45FD">
              <w:rPr>
                <w:b/>
              </w:rPr>
              <w:t xml:space="preserve">examen </w:t>
            </w:r>
            <w:r w:rsidR="00D44DA5" w:rsidRPr="00BD45FD">
              <w:rPr>
                <w:b/>
              </w:rPr>
              <w:t>final</w:t>
            </w:r>
          </w:p>
          <w:p w14:paraId="57941059" w14:textId="27D874ED" w:rsidR="00D44DA5" w:rsidRPr="00D44DA5" w:rsidRDefault="00D44DA5" w:rsidP="008153F7">
            <w:pPr>
              <w:spacing w:before="120" w:after="120" w:line="240" w:lineRule="auto"/>
              <w:jc w:val="both"/>
              <w:rPr>
                <w:bCs/>
              </w:rPr>
            </w:pPr>
            <w:r w:rsidRPr="00D44DA5">
              <w:rPr>
                <w:bCs/>
              </w:rPr>
              <w:t>ARTÍCULO 39 Res. C.S. N°150/18).</w:t>
            </w:r>
            <w:r>
              <w:rPr>
                <w:bCs/>
              </w:rPr>
              <w:t xml:space="preserve"> </w:t>
            </w:r>
            <w:r w:rsidRPr="00D44DA5">
              <w:rPr>
                <w:bCs/>
              </w:rPr>
              <w:t>Podrán aprobar la UC mediante examen final los/as estudiantes que: hayan mantenido su condición de regularidad al final del curso conforme lo previsto en el artículo 21; hayan obtenido una calificación entre 4 (cuatro) y 6 (seis) en los respectivos exámenes parciales y/o sus recuperatorios, pero no hubieren aprobado o asistido a la instancia del examen integrador.</w:t>
            </w:r>
          </w:p>
          <w:p w14:paraId="6644142D" w14:textId="76CD060F" w:rsidR="00D44DA5" w:rsidRPr="00D44DA5" w:rsidRDefault="00D44DA5" w:rsidP="008153F7">
            <w:pPr>
              <w:spacing w:before="120" w:after="120" w:line="240" w:lineRule="auto"/>
              <w:jc w:val="both"/>
              <w:rPr>
                <w:bCs/>
              </w:rPr>
            </w:pPr>
            <w:r w:rsidRPr="00D44DA5">
              <w:rPr>
                <w:bCs/>
              </w:rPr>
              <w:t>ARTÍCULO 40 Res. C.S. N°150/18).</w:t>
            </w:r>
            <w:r>
              <w:rPr>
                <w:bCs/>
              </w:rPr>
              <w:t xml:space="preserve"> </w:t>
            </w:r>
            <w:r w:rsidRPr="00D44DA5">
              <w:rPr>
                <w:bCs/>
              </w:rPr>
              <w:t>Los/as estudiantes podrán inscribirse en 4 (cuatro) oportunidades para rendir el examen final de la UC que hayan regularizado, y por un período de 2 (dos) años desde que haya concluido el curso. En caso de ausencia o desaprobación en ambas instancias, el/la estudiante deberá recursar la UC o rendirla en modalidad de examen libre.</w:t>
            </w:r>
          </w:p>
          <w:p w14:paraId="5CC6E720" w14:textId="77777777" w:rsidR="00D44DA5" w:rsidRPr="00D44DA5" w:rsidRDefault="00D44DA5" w:rsidP="00D44DA5">
            <w:pPr>
              <w:spacing w:before="120" w:after="120" w:line="240" w:lineRule="auto"/>
              <w:jc w:val="both"/>
              <w:rPr>
                <w:bCs/>
              </w:rPr>
            </w:pPr>
            <w:r w:rsidRPr="00D44DA5">
              <w:rPr>
                <w:bCs/>
              </w:rPr>
              <w:t>EXÁMENES LIBRES</w:t>
            </w:r>
          </w:p>
          <w:p w14:paraId="559D9C3A" w14:textId="33A400C5" w:rsidR="00D44DA5" w:rsidRPr="00D44DA5" w:rsidRDefault="00D44DA5" w:rsidP="00D44DA5">
            <w:pPr>
              <w:spacing w:before="120" w:after="120" w:line="240" w:lineRule="auto"/>
              <w:jc w:val="both"/>
              <w:rPr>
                <w:bCs/>
              </w:rPr>
            </w:pPr>
            <w:r w:rsidRPr="00D44DA5">
              <w:rPr>
                <w:bCs/>
              </w:rPr>
              <w:t>ARTÍCULO 43 Res. C.S. N°150/18.</w:t>
            </w:r>
            <w:r>
              <w:rPr>
                <w:bCs/>
              </w:rPr>
              <w:t xml:space="preserve"> </w:t>
            </w:r>
            <w:r w:rsidRPr="00D44DA5">
              <w:rPr>
                <w:bCs/>
              </w:rPr>
              <w:t>Los/as estudiantes podrán inscribirse para rendir una UC como libres bajo las siguientes condiciones:</w:t>
            </w:r>
          </w:p>
          <w:p w14:paraId="72A652D8" w14:textId="77777777" w:rsidR="00D44DA5" w:rsidRDefault="00D44DA5" w:rsidP="00D44DA5">
            <w:pPr>
              <w:pStyle w:val="Prrafodelista"/>
              <w:numPr>
                <w:ilvl w:val="0"/>
                <w:numId w:val="8"/>
              </w:numPr>
              <w:spacing w:before="120" w:after="120" w:line="240" w:lineRule="auto"/>
              <w:jc w:val="both"/>
              <w:rPr>
                <w:bCs/>
              </w:rPr>
            </w:pPr>
            <w:r w:rsidRPr="00D44DA5">
              <w:rPr>
                <w:bCs/>
              </w:rPr>
              <w:t>tener aprobadas las correlatividades correspondientes a la UC a la que se inscriben;</w:t>
            </w:r>
          </w:p>
          <w:p w14:paraId="533D6B54" w14:textId="77777777" w:rsidR="00D44DA5" w:rsidRDefault="00D44DA5" w:rsidP="00D44DA5">
            <w:pPr>
              <w:pStyle w:val="Prrafodelista"/>
              <w:numPr>
                <w:ilvl w:val="0"/>
                <w:numId w:val="8"/>
              </w:numPr>
              <w:spacing w:before="120" w:after="120" w:line="240" w:lineRule="auto"/>
              <w:jc w:val="both"/>
              <w:rPr>
                <w:bCs/>
              </w:rPr>
            </w:pPr>
            <w:r w:rsidRPr="00D44DA5">
              <w:rPr>
                <w:bCs/>
              </w:rPr>
              <w:t>no haber aprobado mediante la modalidad de evaluación libre el veinticinco por ciento (25%) o más de las UUCC que integran el Plan de Estudios de la Carrera;</w:t>
            </w:r>
          </w:p>
          <w:p w14:paraId="470035C2" w14:textId="2C339DE7" w:rsidR="00D44DA5" w:rsidRPr="00D44DA5" w:rsidRDefault="00D44DA5" w:rsidP="00D44DA5">
            <w:pPr>
              <w:pStyle w:val="Prrafodelista"/>
              <w:numPr>
                <w:ilvl w:val="0"/>
                <w:numId w:val="8"/>
              </w:numPr>
              <w:spacing w:before="120" w:after="120" w:line="240" w:lineRule="auto"/>
              <w:jc w:val="both"/>
              <w:rPr>
                <w:bCs/>
              </w:rPr>
            </w:pPr>
            <w:r w:rsidRPr="00D44DA5">
              <w:rPr>
                <w:bCs/>
              </w:rPr>
              <w:t>que no esté establecido por el Plan de Estudios de la Carrera ni en el Programa de la UC aprobado por el Consejo Departamental, la imposibilidad de rendir dicha asignatura en la condición de libre.</w:t>
            </w:r>
          </w:p>
          <w:p w14:paraId="7FD5EAD1" w14:textId="77777777" w:rsidR="00907623" w:rsidRDefault="00907623" w:rsidP="00D44DA5">
            <w:pPr>
              <w:spacing w:before="120" w:after="120" w:line="240" w:lineRule="auto"/>
              <w:jc w:val="both"/>
              <w:rPr>
                <w:bCs/>
              </w:rPr>
            </w:pPr>
          </w:p>
          <w:p w14:paraId="6F263984" w14:textId="735786A9" w:rsidR="00F77F0B" w:rsidRPr="00D44DA5" w:rsidRDefault="00D44DA5" w:rsidP="00D44DA5">
            <w:pPr>
              <w:spacing w:before="120" w:after="120" w:line="240" w:lineRule="auto"/>
              <w:jc w:val="both"/>
              <w:rPr>
                <w:bCs/>
              </w:rPr>
            </w:pPr>
            <w:r w:rsidRPr="00D44DA5">
              <w:rPr>
                <w:bCs/>
              </w:rPr>
              <w:t>ARTÍCULO 44. Res. C.S. N°150/18.</w:t>
            </w:r>
            <w:r>
              <w:rPr>
                <w:bCs/>
              </w:rPr>
              <w:t xml:space="preserve"> </w:t>
            </w:r>
            <w:r w:rsidRPr="00D44DA5">
              <w:rPr>
                <w:bCs/>
              </w:rPr>
              <w:t>La modalidad del examen libre será escrita y oral, siendo la primera instancia de carácter previa y eliminatoria. Se evaluarán todos los contenidos establecidos en el programa correspondiente a la fecha del examen. La calificación mínima establecida para la aprobación de la asignatura en examen libre es de 4 (cuatro) puntos.</w:t>
            </w:r>
          </w:p>
          <w:p w14:paraId="2879719E" w14:textId="77777777" w:rsidR="00F77F0B" w:rsidRDefault="00F77F0B">
            <w:pPr>
              <w:spacing w:before="120" w:after="120" w:line="240" w:lineRule="auto"/>
              <w:jc w:val="both"/>
              <w:rPr>
                <w:b/>
              </w:rPr>
            </w:pPr>
          </w:p>
          <w:p w14:paraId="56088D31" w14:textId="77777777" w:rsidR="00F77F0B" w:rsidRDefault="00F77F0B">
            <w:pPr>
              <w:spacing w:before="120" w:after="120" w:line="240" w:lineRule="auto"/>
              <w:jc w:val="both"/>
              <w:rPr>
                <w:b/>
              </w:rPr>
            </w:pPr>
          </w:p>
          <w:p w14:paraId="211D85FE" w14:textId="77777777" w:rsidR="00F77F0B" w:rsidRDefault="00F77F0B">
            <w:pPr>
              <w:spacing w:before="120" w:after="120" w:line="240" w:lineRule="auto"/>
              <w:jc w:val="both"/>
            </w:pPr>
          </w:p>
        </w:tc>
      </w:tr>
    </w:tbl>
    <w:p w14:paraId="0C6955BC" w14:textId="77777777" w:rsidR="00F77F0B" w:rsidRDefault="00F77F0B">
      <w:pPr>
        <w:pBdr>
          <w:top w:val="nil"/>
          <w:left w:val="nil"/>
          <w:bottom w:val="nil"/>
          <w:right w:val="nil"/>
          <w:between w:val="nil"/>
        </w:pBdr>
      </w:pPr>
    </w:p>
    <w:tbl>
      <w:tblPr>
        <w:tblStyle w:val="af4"/>
        <w:tblW w:w="9242"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F77F0B" w14:paraId="79136C45" w14:textId="77777777">
        <w:tc>
          <w:tcPr>
            <w:tcW w:w="9242" w:type="dxa"/>
            <w:tcBorders>
              <w:left w:val="single" w:sz="12" w:space="0" w:color="000000"/>
              <w:bottom w:val="single" w:sz="12" w:space="0" w:color="000000"/>
              <w:right w:val="single" w:sz="12" w:space="0" w:color="000000"/>
            </w:tcBorders>
            <w:shd w:val="clear" w:color="auto" w:fill="EBF1DD"/>
          </w:tcPr>
          <w:p w14:paraId="400ACAD0" w14:textId="77777777" w:rsidR="00F77F0B" w:rsidRDefault="00000000">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Instancias de práctica </w:t>
            </w:r>
            <w:r>
              <w:rPr>
                <w:color w:val="000000"/>
              </w:rPr>
              <w:t>(si corresponde)</w:t>
            </w:r>
          </w:p>
        </w:tc>
      </w:tr>
      <w:tr w:rsidR="00F77F0B" w14:paraId="2D462389" w14:textId="77777777">
        <w:tc>
          <w:tcPr>
            <w:tcW w:w="9242" w:type="dxa"/>
            <w:tcBorders>
              <w:top w:val="single" w:sz="12" w:space="0" w:color="000000"/>
              <w:left w:val="single" w:sz="12" w:space="0" w:color="000000"/>
              <w:bottom w:val="single" w:sz="12" w:space="0" w:color="000000"/>
              <w:right w:val="single" w:sz="12" w:space="0" w:color="000000"/>
            </w:tcBorders>
          </w:tcPr>
          <w:p w14:paraId="792D83AE" w14:textId="77777777" w:rsidR="00F77F0B" w:rsidRDefault="00000000">
            <w:pPr>
              <w:spacing w:before="60" w:after="60" w:line="360" w:lineRule="auto"/>
              <w:jc w:val="both"/>
            </w:pPr>
            <w:r>
              <w:t>     </w:t>
            </w:r>
          </w:p>
          <w:p w14:paraId="6221AAB6" w14:textId="77777777" w:rsidR="00F77F0B" w:rsidRDefault="00F77F0B">
            <w:pPr>
              <w:spacing w:before="60" w:after="60" w:line="360" w:lineRule="auto"/>
              <w:jc w:val="both"/>
            </w:pPr>
          </w:p>
          <w:p w14:paraId="409EF5BD" w14:textId="77777777" w:rsidR="00F77F0B" w:rsidRDefault="00F77F0B">
            <w:pPr>
              <w:spacing w:before="60" w:after="60" w:line="360" w:lineRule="auto"/>
              <w:jc w:val="both"/>
            </w:pPr>
          </w:p>
        </w:tc>
      </w:tr>
    </w:tbl>
    <w:p w14:paraId="76CE0A5F" w14:textId="77777777" w:rsidR="00F77F0B" w:rsidRDefault="00F77F0B">
      <w:pPr>
        <w:pBdr>
          <w:top w:val="nil"/>
          <w:left w:val="nil"/>
          <w:bottom w:val="nil"/>
          <w:right w:val="nil"/>
          <w:between w:val="nil"/>
        </w:pBdr>
      </w:pPr>
    </w:p>
    <w:tbl>
      <w:tblPr>
        <w:tblStyle w:val="af5"/>
        <w:tblW w:w="921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0"/>
        <w:gridCol w:w="7620"/>
      </w:tblGrid>
      <w:tr w:rsidR="00F77F0B" w14:paraId="55F27422" w14:textId="77777777">
        <w:tc>
          <w:tcPr>
            <w:tcW w:w="9210" w:type="dxa"/>
            <w:gridSpan w:val="2"/>
            <w:tcBorders>
              <w:left w:val="single" w:sz="12" w:space="0" w:color="000000"/>
              <w:right w:val="single" w:sz="12" w:space="0" w:color="000000"/>
            </w:tcBorders>
            <w:shd w:val="clear" w:color="auto" w:fill="EBF1DD"/>
          </w:tcPr>
          <w:p w14:paraId="5970C2EA" w14:textId="77777777" w:rsidR="00F77F0B" w:rsidRDefault="00000000">
            <w:pPr>
              <w:widowControl w:val="0"/>
              <w:numPr>
                <w:ilvl w:val="0"/>
                <w:numId w:val="1"/>
              </w:numPr>
              <w:spacing w:before="200" w:line="240" w:lineRule="auto"/>
              <w:ind w:left="392"/>
              <w:rPr>
                <w:b/>
              </w:rPr>
            </w:pPr>
            <w:bookmarkStart w:id="19" w:name="_heading=h.30j0zll" w:colFirst="0" w:colLast="0"/>
            <w:bookmarkEnd w:id="19"/>
            <w:r>
              <w:rPr>
                <w:b/>
              </w:rPr>
              <w:t xml:space="preserve">Cronograma de actividades </w:t>
            </w:r>
          </w:p>
        </w:tc>
      </w:tr>
      <w:tr w:rsidR="00E37129" w14:paraId="4E5DA534" w14:textId="77777777">
        <w:trPr>
          <w:trHeight w:val="20"/>
        </w:trPr>
        <w:tc>
          <w:tcPr>
            <w:tcW w:w="1590" w:type="dxa"/>
            <w:tcBorders>
              <w:top w:val="single" w:sz="4" w:space="0" w:color="000000"/>
              <w:left w:val="single" w:sz="12" w:space="0" w:color="000000"/>
              <w:right w:val="single" w:sz="12" w:space="0" w:color="000000"/>
            </w:tcBorders>
            <w:shd w:val="clear" w:color="auto" w:fill="EBF1DD"/>
          </w:tcPr>
          <w:p w14:paraId="515E101F" w14:textId="77777777" w:rsidR="00E37129" w:rsidRDefault="00E37129" w:rsidP="00E37129">
            <w:pPr>
              <w:spacing w:line="360" w:lineRule="auto"/>
              <w:jc w:val="both"/>
            </w:pPr>
            <w:r>
              <w:t>Semana 1</w:t>
            </w:r>
          </w:p>
        </w:tc>
        <w:tc>
          <w:tcPr>
            <w:tcW w:w="7620" w:type="dxa"/>
            <w:tcBorders>
              <w:top w:val="single" w:sz="4" w:space="0" w:color="000000"/>
              <w:left w:val="single" w:sz="12" w:space="0" w:color="000000"/>
              <w:right w:val="single" w:sz="12" w:space="0" w:color="000000"/>
            </w:tcBorders>
          </w:tcPr>
          <w:p w14:paraId="209D51F3" w14:textId="683E4EEF" w:rsidR="00E37129" w:rsidRDefault="00E37129" w:rsidP="00E37129">
            <w:pPr>
              <w:spacing w:before="120" w:after="120" w:line="240" w:lineRule="auto"/>
            </w:pPr>
          </w:p>
        </w:tc>
      </w:tr>
      <w:tr w:rsidR="00E37129" w14:paraId="67B55118" w14:textId="77777777">
        <w:trPr>
          <w:trHeight w:val="20"/>
        </w:trPr>
        <w:tc>
          <w:tcPr>
            <w:tcW w:w="1590" w:type="dxa"/>
            <w:tcBorders>
              <w:left w:val="single" w:sz="12" w:space="0" w:color="000000"/>
              <w:right w:val="single" w:sz="12" w:space="0" w:color="000000"/>
            </w:tcBorders>
            <w:shd w:val="clear" w:color="auto" w:fill="EBF1DD"/>
          </w:tcPr>
          <w:p w14:paraId="79979221" w14:textId="77777777" w:rsidR="00E37129" w:rsidRDefault="00E37129" w:rsidP="00E37129">
            <w:pPr>
              <w:spacing w:line="360" w:lineRule="auto"/>
              <w:jc w:val="both"/>
            </w:pPr>
            <w:r>
              <w:t>Semana 2</w:t>
            </w:r>
          </w:p>
        </w:tc>
        <w:tc>
          <w:tcPr>
            <w:tcW w:w="7620" w:type="dxa"/>
            <w:tcBorders>
              <w:left w:val="single" w:sz="12" w:space="0" w:color="000000"/>
              <w:right w:val="single" w:sz="12" w:space="0" w:color="000000"/>
            </w:tcBorders>
          </w:tcPr>
          <w:p w14:paraId="46CDFED0" w14:textId="39671232" w:rsidR="00E37129" w:rsidRDefault="00E37129" w:rsidP="00E37129">
            <w:pPr>
              <w:spacing w:before="120" w:after="120" w:line="240" w:lineRule="auto"/>
            </w:pPr>
          </w:p>
        </w:tc>
      </w:tr>
      <w:tr w:rsidR="00E37129" w14:paraId="742CFC05" w14:textId="77777777">
        <w:trPr>
          <w:trHeight w:val="20"/>
        </w:trPr>
        <w:tc>
          <w:tcPr>
            <w:tcW w:w="1590" w:type="dxa"/>
            <w:tcBorders>
              <w:left w:val="single" w:sz="12" w:space="0" w:color="000000"/>
              <w:right w:val="single" w:sz="12" w:space="0" w:color="000000"/>
            </w:tcBorders>
            <w:shd w:val="clear" w:color="auto" w:fill="EBF1DD"/>
          </w:tcPr>
          <w:p w14:paraId="31F4F643" w14:textId="77777777" w:rsidR="00E37129" w:rsidRDefault="00E37129" w:rsidP="00E37129">
            <w:pPr>
              <w:spacing w:line="360" w:lineRule="auto"/>
              <w:jc w:val="both"/>
            </w:pPr>
            <w:r>
              <w:t>Semana 3</w:t>
            </w:r>
          </w:p>
        </w:tc>
        <w:tc>
          <w:tcPr>
            <w:tcW w:w="7620" w:type="dxa"/>
            <w:tcBorders>
              <w:left w:val="single" w:sz="12" w:space="0" w:color="000000"/>
              <w:right w:val="single" w:sz="12" w:space="0" w:color="000000"/>
            </w:tcBorders>
          </w:tcPr>
          <w:p w14:paraId="1D983B70" w14:textId="4231ED2B" w:rsidR="00E37129" w:rsidRDefault="00E37129" w:rsidP="00E37129">
            <w:pPr>
              <w:spacing w:before="120" w:after="120" w:line="240" w:lineRule="auto"/>
            </w:pPr>
          </w:p>
        </w:tc>
      </w:tr>
      <w:tr w:rsidR="00E37129" w14:paraId="647A00FD" w14:textId="77777777">
        <w:trPr>
          <w:trHeight w:val="20"/>
        </w:trPr>
        <w:tc>
          <w:tcPr>
            <w:tcW w:w="1590" w:type="dxa"/>
            <w:tcBorders>
              <w:left w:val="single" w:sz="12" w:space="0" w:color="000000"/>
              <w:right w:val="single" w:sz="12" w:space="0" w:color="000000"/>
            </w:tcBorders>
            <w:shd w:val="clear" w:color="auto" w:fill="EBF1DD"/>
          </w:tcPr>
          <w:p w14:paraId="7CCD3ED4" w14:textId="77777777" w:rsidR="00E37129" w:rsidRDefault="00E37129" w:rsidP="00E37129">
            <w:pPr>
              <w:spacing w:line="360" w:lineRule="auto"/>
              <w:jc w:val="both"/>
            </w:pPr>
            <w:r>
              <w:t>Semana 4</w:t>
            </w:r>
          </w:p>
        </w:tc>
        <w:tc>
          <w:tcPr>
            <w:tcW w:w="7620" w:type="dxa"/>
            <w:tcBorders>
              <w:left w:val="single" w:sz="12" w:space="0" w:color="000000"/>
              <w:right w:val="single" w:sz="12" w:space="0" w:color="000000"/>
            </w:tcBorders>
          </w:tcPr>
          <w:p w14:paraId="68F04453" w14:textId="10645EC5" w:rsidR="00E37129" w:rsidRDefault="00E37129" w:rsidP="00E37129">
            <w:pPr>
              <w:spacing w:before="120" w:after="120" w:line="240" w:lineRule="auto"/>
            </w:pPr>
          </w:p>
        </w:tc>
      </w:tr>
      <w:tr w:rsidR="00E37129" w14:paraId="5F4429AC" w14:textId="77777777">
        <w:trPr>
          <w:trHeight w:val="20"/>
        </w:trPr>
        <w:tc>
          <w:tcPr>
            <w:tcW w:w="1590" w:type="dxa"/>
            <w:tcBorders>
              <w:left w:val="single" w:sz="12" w:space="0" w:color="000000"/>
              <w:right w:val="single" w:sz="12" w:space="0" w:color="000000"/>
            </w:tcBorders>
            <w:shd w:val="clear" w:color="auto" w:fill="EBF1DD"/>
          </w:tcPr>
          <w:p w14:paraId="3784C5C6" w14:textId="77777777" w:rsidR="00E37129" w:rsidRDefault="00E37129" w:rsidP="00E37129">
            <w:pPr>
              <w:spacing w:line="360" w:lineRule="auto"/>
              <w:jc w:val="both"/>
            </w:pPr>
            <w:r>
              <w:t>Semana 5</w:t>
            </w:r>
          </w:p>
        </w:tc>
        <w:tc>
          <w:tcPr>
            <w:tcW w:w="7620" w:type="dxa"/>
            <w:tcBorders>
              <w:left w:val="single" w:sz="12" w:space="0" w:color="000000"/>
              <w:right w:val="single" w:sz="12" w:space="0" w:color="000000"/>
            </w:tcBorders>
          </w:tcPr>
          <w:p w14:paraId="7BA40AED" w14:textId="75945E5D" w:rsidR="00E37129" w:rsidRDefault="00E37129" w:rsidP="00E37129">
            <w:pPr>
              <w:spacing w:before="120" w:after="120" w:line="240" w:lineRule="auto"/>
            </w:pPr>
          </w:p>
        </w:tc>
      </w:tr>
      <w:tr w:rsidR="00E37129" w14:paraId="324F3C3B" w14:textId="77777777">
        <w:trPr>
          <w:trHeight w:val="20"/>
        </w:trPr>
        <w:tc>
          <w:tcPr>
            <w:tcW w:w="1590" w:type="dxa"/>
            <w:tcBorders>
              <w:left w:val="single" w:sz="12" w:space="0" w:color="000000"/>
              <w:right w:val="single" w:sz="12" w:space="0" w:color="000000"/>
            </w:tcBorders>
            <w:shd w:val="clear" w:color="auto" w:fill="EBF1DD"/>
          </w:tcPr>
          <w:p w14:paraId="54FF83D3" w14:textId="77777777" w:rsidR="00E37129" w:rsidRDefault="00E37129" w:rsidP="00E37129">
            <w:pPr>
              <w:spacing w:line="360" w:lineRule="auto"/>
              <w:jc w:val="both"/>
            </w:pPr>
            <w:r>
              <w:t>Semana 6</w:t>
            </w:r>
          </w:p>
        </w:tc>
        <w:tc>
          <w:tcPr>
            <w:tcW w:w="7620" w:type="dxa"/>
            <w:tcBorders>
              <w:left w:val="single" w:sz="12" w:space="0" w:color="000000"/>
              <w:right w:val="single" w:sz="12" w:space="0" w:color="000000"/>
            </w:tcBorders>
          </w:tcPr>
          <w:p w14:paraId="69711569" w14:textId="57F51BD5" w:rsidR="00E37129" w:rsidRDefault="00E37129" w:rsidP="00E37129">
            <w:pPr>
              <w:spacing w:before="120" w:after="120" w:line="240" w:lineRule="auto"/>
            </w:pPr>
          </w:p>
        </w:tc>
      </w:tr>
      <w:tr w:rsidR="00E37129" w14:paraId="3D401CB7" w14:textId="77777777">
        <w:trPr>
          <w:trHeight w:val="20"/>
        </w:trPr>
        <w:tc>
          <w:tcPr>
            <w:tcW w:w="1590" w:type="dxa"/>
            <w:tcBorders>
              <w:left w:val="single" w:sz="12" w:space="0" w:color="000000"/>
              <w:right w:val="single" w:sz="12" w:space="0" w:color="000000"/>
            </w:tcBorders>
            <w:shd w:val="clear" w:color="auto" w:fill="EBF1DD"/>
          </w:tcPr>
          <w:p w14:paraId="24C66A2B" w14:textId="77777777" w:rsidR="00E37129" w:rsidRDefault="00E37129" w:rsidP="00E37129">
            <w:pPr>
              <w:spacing w:line="360" w:lineRule="auto"/>
              <w:jc w:val="both"/>
            </w:pPr>
            <w:r>
              <w:t>Semana 7</w:t>
            </w:r>
          </w:p>
        </w:tc>
        <w:tc>
          <w:tcPr>
            <w:tcW w:w="7620" w:type="dxa"/>
            <w:tcBorders>
              <w:left w:val="single" w:sz="12" w:space="0" w:color="000000"/>
              <w:right w:val="single" w:sz="12" w:space="0" w:color="000000"/>
            </w:tcBorders>
          </w:tcPr>
          <w:p w14:paraId="6AE3B914" w14:textId="71399291" w:rsidR="00E37129" w:rsidRDefault="00E37129" w:rsidP="00E37129">
            <w:pPr>
              <w:spacing w:before="120" w:after="120" w:line="240" w:lineRule="auto"/>
            </w:pPr>
          </w:p>
        </w:tc>
      </w:tr>
      <w:tr w:rsidR="00E37129" w14:paraId="57618572" w14:textId="77777777">
        <w:trPr>
          <w:trHeight w:val="20"/>
        </w:trPr>
        <w:tc>
          <w:tcPr>
            <w:tcW w:w="1590" w:type="dxa"/>
            <w:tcBorders>
              <w:left w:val="single" w:sz="12" w:space="0" w:color="000000"/>
              <w:right w:val="single" w:sz="12" w:space="0" w:color="000000"/>
            </w:tcBorders>
            <w:shd w:val="clear" w:color="auto" w:fill="EBF1DD"/>
          </w:tcPr>
          <w:p w14:paraId="5F9A7A69" w14:textId="77777777" w:rsidR="00E37129" w:rsidRDefault="00E37129" w:rsidP="00E37129">
            <w:pPr>
              <w:spacing w:line="360" w:lineRule="auto"/>
              <w:jc w:val="both"/>
            </w:pPr>
            <w:r>
              <w:t>Semana 8</w:t>
            </w:r>
          </w:p>
        </w:tc>
        <w:tc>
          <w:tcPr>
            <w:tcW w:w="7620" w:type="dxa"/>
            <w:tcBorders>
              <w:left w:val="single" w:sz="12" w:space="0" w:color="000000"/>
              <w:right w:val="single" w:sz="12" w:space="0" w:color="000000"/>
            </w:tcBorders>
          </w:tcPr>
          <w:p w14:paraId="4456F77E" w14:textId="48B8BCDC" w:rsidR="00E37129" w:rsidRDefault="00E37129" w:rsidP="00E37129">
            <w:pPr>
              <w:spacing w:before="120" w:after="120" w:line="240" w:lineRule="auto"/>
            </w:pPr>
          </w:p>
        </w:tc>
      </w:tr>
      <w:tr w:rsidR="00E37129" w14:paraId="5C2C3CD0" w14:textId="77777777">
        <w:trPr>
          <w:trHeight w:val="20"/>
        </w:trPr>
        <w:tc>
          <w:tcPr>
            <w:tcW w:w="1590" w:type="dxa"/>
            <w:tcBorders>
              <w:left w:val="single" w:sz="12" w:space="0" w:color="000000"/>
              <w:right w:val="single" w:sz="12" w:space="0" w:color="000000"/>
            </w:tcBorders>
            <w:shd w:val="clear" w:color="auto" w:fill="EBF1DD"/>
          </w:tcPr>
          <w:p w14:paraId="53495D1A" w14:textId="77777777" w:rsidR="00E37129" w:rsidRDefault="00E37129" w:rsidP="00E37129">
            <w:pPr>
              <w:spacing w:line="360" w:lineRule="auto"/>
              <w:jc w:val="both"/>
            </w:pPr>
            <w:r>
              <w:t>Semana 9</w:t>
            </w:r>
          </w:p>
        </w:tc>
        <w:tc>
          <w:tcPr>
            <w:tcW w:w="7620" w:type="dxa"/>
            <w:tcBorders>
              <w:left w:val="single" w:sz="12" w:space="0" w:color="000000"/>
              <w:right w:val="single" w:sz="12" w:space="0" w:color="000000"/>
            </w:tcBorders>
          </w:tcPr>
          <w:p w14:paraId="40857D7F" w14:textId="72322B3F" w:rsidR="00E37129" w:rsidRDefault="00E37129" w:rsidP="00E37129">
            <w:pPr>
              <w:spacing w:before="120" w:after="120" w:line="240" w:lineRule="auto"/>
            </w:pPr>
          </w:p>
        </w:tc>
      </w:tr>
      <w:tr w:rsidR="00E37129" w14:paraId="5254CC29" w14:textId="77777777">
        <w:trPr>
          <w:trHeight w:val="20"/>
        </w:trPr>
        <w:tc>
          <w:tcPr>
            <w:tcW w:w="1590" w:type="dxa"/>
            <w:tcBorders>
              <w:left w:val="single" w:sz="12" w:space="0" w:color="000000"/>
              <w:right w:val="single" w:sz="12" w:space="0" w:color="000000"/>
            </w:tcBorders>
            <w:shd w:val="clear" w:color="auto" w:fill="EBF1DD"/>
          </w:tcPr>
          <w:p w14:paraId="2825E2F0" w14:textId="77777777" w:rsidR="00E37129" w:rsidRDefault="00E37129" w:rsidP="00E37129">
            <w:pPr>
              <w:spacing w:line="360" w:lineRule="auto"/>
              <w:jc w:val="both"/>
            </w:pPr>
            <w:r>
              <w:t>Semana 10</w:t>
            </w:r>
          </w:p>
        </w:tc>
        <w:tc>
          <w:tcPr>
            <w:tcW w:w="7620" w:type="dxa"/>
            <w:tcBorders>
              <w:left w:val="single" w:sz="12" w:space="0" w:color="000000"/>
              <w:right w:val="single" w:sz="12" w:space="0" w:color="000000"/>
            </w:tcBorders>
          </w:tcPr>
          <w:p w14:paraId="507FCFD4" w14:textId="09B1FC3D" w:rsidR="00E37129" w:rsidRDefault="00E37129" w:rsidP="00E37129">
            <w:pPr>
              <w:spacing w:before="120" w:after="120" w:line="240" w:lineRule="auto"/>
            </w:pPr>
          </w:p>
        </w:tc>
      </w:tr>
      <w:tr w:rsidR="00E37129" w14:paraId="76A19D77" w14:textId="77777777">
        <w:trPr>
          <w:trHeight w:val="20"/>
        </w:trPr>
        <w:tc>
          <w:tcPr>
            <w:tcW w:w="1590" w:type="dxa"/>
            <w:tcBorders>
              <w:left w:val="single" w:sz="12" w:space="0" w:color="000000"/>
              <w:right w:val="single" w:sz="12" w:space="0" w:color="000000"/>
            </w:tcBorders>
            <w:shd w:val="clear" w:color="auto" w:fill="EBF1DD"/>
          </w:tcPr>
          <w:p w14:paraId="1A291A10" w14:textId="77777777" w:rsidR="00E37129" w:rsidRDefault="00E37129" w:rsidP="00E37129">
            <w:pPr>
              <w:spacing w:line="360" w:lineRule="auto"/>
              <w:jc w:val="both"/>
            </w:pPr>
            <w:r>
              <w:t>Semana 11</w:t>
            </w:r>
          </w:p>
        </w:tc>
        <w:tc>
          <w:tcPr>
            <w:tcW w:w="7620" w:type="dxa"/>
            <w:tcBorders>
              <w:left w:val="single" w:sz="12" w:space="0" w:color="000000"/>
              <w:right w:val="single" w:sz="12" w:space="0" w:color="000000"/>
            </w:tcBorders>
          </w:tcPr>
          <w:p w14:paraId="35D99122" w14:textId="0C265674" w:rsidR="00E37129" w:rsidRDefault="00E37129" w:rsidP="00E37129">
            <w:pPr>
              <w:spacing w:before="120" w:after="120" w:line="240" w:lineRule="auto"/>
            </w:pPr>
          </w:p>
        </w:tc>
      </w:tr>
      <w:tr w:rsidR="00E37129" w14:paraId="213E4AC4" w14:textId="77777777">
        <w:trPr>
          <w:trHeight w:val="20"/>
        </w:trPr>
        <w:tc>
          <w:tcPr>
            <w:tcW w:w="1590" w:type="dxa"/>
            <w:tcBorders>
              <w:left w:val="single" w:sz="12" w:space="0" w:color="000000"/>
              <w:right w:val="single" w:sz="12" w:space="0" w:color="000000"/>
            </w:tcBorders>
            <w:shd w:val="clear" w:color="auto" w:fill="EBF1DD"/>
          </w:tcPr>
          <w:p w14:paraId="3122CF73" w14:textId="77777777" w:rsidR="00E37129" w:rsidRDefault="00E37129" w:rsidP="00E37129">
            <w:pPr>
              <w:spacing w:line="360" w:lineRule="auto"/>
              <w:jc w:val="both"/>
            </w:pPr>
            <w:r>
              <w:t>Semana 12</w:t>
            </w:r>
          </w:p>
        </w:tc>
        <w:tc>
          <w:tcPr>
            <w:tcW w:w="7620" w:type="dxa"/>
            <w:tcBorders>
              <w:left w:val="single" w:sz="12" w:space="0" w:color="000000"/>
              <w:right w:val="single" w:sz="12" w:space="0" w:color="000000"/>
            </w:tcBorders>
          </w:tcPr>
          <w:p w14:paraId="1F7D33F0" w14:textId="35CF4CA6" w:rsidR="00E37129" w:rsidRDefault="00E37129" w:rsidP="00E37129">
            <w:pPr>
              <w:spacing w:before="120" w:after="120" w:line="240" w:lineRule="auto"/>
            </w:pPr>
          </w:p>
        </w:tc>
      </w:tr>
      <w:tr w:rsidR="00E37129" w14:paraId="4B2BF7D9" w14:textId="77777777">
        <w:trPr>
          <w:trHeight w:val="20"/>
        </w:trPr>
        <w:tc>
          <w:tcPr>
            <w:tcW w:w="1590" w:type="dxa"/>
            <w:tcBorders>
              <w:left w:val="single" w:sz="12" w:space="0" w:color="000000"/>
              <w:right w:val="single" w:sz="12" w:space="0" w:color="000000"/>
            </w:tcBorders>
            <w:shd w:val="clear" w:color="auto" w:fill="EBF1DD"/>
          </w:tcPr>
          <w:p w14:paraId="6DC70D1A" w14:textId="77777777" w:rsidR="00E37129" w:rsidRDefault="00E37129" w:rsidP="00E37129">
            <w:pPr>
              <w:spacing w:line="360" w:lineRule="auto"/>
              <w:jc w:val="both"/>
            </w:pPr>
            <w:r>
              <w:t>Semana 13</w:t>
            </w:r>
          </w:p>
        </w:tc>
        <w:tc>
          <w:tcPr>
            <w:tcW w:w="7620" w:type="dxa"/>
            <w:tcBorders>
              <w:left w:val="single" w:sz="12" w:space="0" w:color="000000"/>
              <w:right w:val="single" w:sz="12" w:space="0" w:color="000000"/>
            </w:tcBorders>
          </w:tcPr>
          <w:p w14:paraId="084E9EBA" w14:textId="6CBC5218" w:rsidR="00E37129" w:rsidRDefault="00E37129" w:rsidP="00E37129">
            <w:pPr>
              <w:spacing w:before="120" w:after="120" w:line="240" w:lineRule="auto"/>
            </w:pPr>
          </w:p>
        </w:tc>
      </w:tr>
      <w:tr w:rsidR="00E37129" w14:paraId="48B975AA" w14:textId="77777777">
        <w:trPr>
          <w:trHeight w:val="20"/>
        </w:trPr>
        <w:tc>
          <w:tcPr>
            <w:tcW w:w="1590" w:type="dxa"/>
            <w:tcBorders>
              <w:left w:val="single" w:sz="12" w:space="0" w:color="000000"/>
              <w:right w:val="single" w:sz="12" w:space="0" w:color="000000"/>
            </w:tcBorders>
            <w:shd w:val="clear" w:color="auto" w:fill="EBF1DD"/>
          </w:tcPr>
          <w:p w14:paraId="70D01519" w14:textId="77777777" w:rsidR="00E37129" w:rsidRDefault="00E37129" w:rsidP="00E37129">
            <w:pPr>
              <w:spacing w:line="360" w:lineRule="auto"/>
              <w:jc w:val="both"/>
            </w:pPr>
            <w:r>
              <w:t>Semana 14</w:t>
            </w:r>
          </w:p>
        </w:tc>
        <w:tc>
          <w:tcPr>
            <w:tcW w:w="7620" w:type="dxa"/>
            <w:tcBorders>
              <w:left w:val="single" w:sz="12" w:space="0" w:color="000000"/>
              <w:right w:val="single" w:sz="12" w:space="0" w:color="000000"/>
            </w:tcBorders>
          </w:tcPr>
          <w:p w14:paraId="79C6550B" w14:textId="0FA6621A" w:rsidR="00E37129" w:rsidRDefault="00E37129" w:rsidP="00E37129">
            <w:pPr>
              <w:spacing w:before="120" w:after="120" w:line="240" w:lineRule="auto"/>
            </w:pPr>
          </w:p>
        </w:tc>
      </w:tr>
      <w:tr w:rsidR="00E37129" w14:paraId="70FAD209" w14:textId="77777777">
        <w:trPr>
          <w:trHeight w:val="20"/>
        </w:trPr>
        <w:tc>
          <w:tcPr>
            <w:tcW w:w="1590" w:type="dxa"/>
            <w:tcBorders>
              <w:left w:val="single" w:sz="12" w:space="0" w:color="000000"/>
              <w:right w:val="single" w:sz="12" w:space="0" w:color="000000"/>
            </w:tcBorders>
            <w:shd w:val="clear" w:color="auto" w:fill="EBF1DD"/>
          </w:tcPr>
          <w:p w14:paraId="0DE3DF8A" w14:textId="77777777" w:rsidR="00E37129" w:rsidRDefault="00E37129" w:rsidP="00E37129">
            <w:pPr>
              <w:spacing w:line="360" w:lineRule="auto"/>
              <w:jc w:val="both"/>
            </w:pPr>
            <w:r>
              <w:t>Semana 15</w:t>
            </w:r>
          </w:p>
        </w:tc>
        <w:tc>
          <w:tcPr>
            <w:tcW w:w="7620" w:type="dxa"/>
            <w:tcBorders>
              <w:left w:val="single" w:sz="12" w:space="0" w:color="000000"/>
              <w:right w:val="single" w:sz="12" w:space="0" w:color="000000"/>
            </w:tcBorders>
          </w:tcPr>
          <w:p w14:paraId="7A03705E" w14:textId="7D0E2AD3" w:rsidR="00E37129" w:rsidRDefault="00E37129" w:rsidP="00E37129">
            <w:pPr>
              <w:spacing w:before="120" w:after="120" w:line="240" w:lineRule="auto"/>
            </w:pPr>
          </w:p>
        </w:tc>
      </w:tr>
      <w:tr w:rsidR="00E37129" w14:paraId="1B0194C1" w14:textId="77777777">
        <w:trPr>
          <w:trHeight w:val="20"/>
        </w:trPr>
        <w:tc>
          <w:tcPr>
            <w:tcW w:w="1590" w:type="dxa"/>
            <w:tcBorders>
              <w:left w:val="single" w:sz="12" w:space="0" w:color="000000"/>
              <w:right w:val="single" w:sz="12" w:space="0" w:color="000000"/>
            </w:tcBorders>
            <w:shd w:val="clear" w:color="auto" w:fill="EBF1DD"/>
          </w:tcPr>
          <w:p w14:paraId="6158A844" w14:textId="77777777" w:rsidR="00E37129" w:rsidRDefault="00E37129" w:rsidP="00E37129">
            <w:pPr>
              <w:spacing w:line="360" w:lineRule="auto"/>
              <w:jc w:val="both"/>
            </w:pPr>
            <w:r>
              <w:t>Semana 16</w:t>
            </w:r>
          </w:p>
        </w:tc>
        <w:tc>
          <w:tcPr>
            <w:tcW w:w="7620" w:type="dxa"/>
            <w:tcBorders>
              <w:left w:val="single" w:sz="12" w:space="0" w:color="000000"/>
              <w:right w:val="single" w:sz="12" w:space="0" w:color="000000"/>
            </w:tcBorders>
          </w:tcPr>
          <w:p w14:paraId="213C226E" w14:textId="238DE760" w:rsidR="00E37129" w:rsidRDefault="00E37129" w:rsidP="00E37129">
            <w:pPr>
              <w:spacing w:before="120" w:after="120" w:line="240" w:lineRule="auto"/>
            </w:pPr>
          </w:p>
        </w:tc>
      </w:tr>
    </w:tbl>
    <w:p w14:paraId="26B46BD5" w14:textId="77777777" w:rsidR="00F77F0B" w:rsidRDefault="00F77F0B">
      <w:pPr>
        <w:jc w:val="both"/>
      </w:pPr>
    </w:p>
    <w:tbl>
      <w:tblPr>
        <w:tblStyle w:val="af6"/>
        <w:tblW w:w="9270" w:type="dxa"/>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7650"/>
      </w:tblGrid>
      <w:tr w:rsidR="00F77F0B" w14:paraId="09E7B969" w14:textId="77777777">
        <w:trPr>
          <w:trHeight w:val="20"/>
        </w:trPr>
        <w:tc>
          <w:tcPr>
            <w:tcW w:w="9270" w:type="dxa"/>
            <w:gridSpan w:val="2"/>
            <w:tcBorders>
              <w:left w:val="single" w:sz="12" w:space="0" w:color="000000"/>
              <w:right w:val="single" w:sz="12" w:space="0" w:color="000000"/>
            </w:tcBorders>
            <w:shd w:val="clear" w:color="auto" w:fill="EBF1DD"/>
          </w:tcPr>
          <w:p w14:paraId="72999B4C" w14:textId="77777777" w:rsidR="00F77F0B" w:rsidRDefault="00000000">
            <w:pPr>
              <w:spacing w:line="360" w:lineRule="auto"/>
              <w:jc w:val="both"/>
              <w:rPr>
                <w:i/>
              </w:rPr>
            </w:pPr>
            <w:r>
              <w:rPr>
                <w:i/>
              </w:rPr>
              <w:t>A partir de aquí completar únicamente las unidades curriculares con régimen anual</w:t>
            </w:r>
          </w:p>
        </w:tc>
      </w:tr>
      <w:tr w:rsidR="00F77F0B" w14:paraId="3D583566" w14:textId="77777777">
        <w:trPr>
          <w:trHeight w:val="20"/>
        </w:trPr>
        <w:tc>
          <w:tcPr>
            <w:tcW w:w="1620" w:type="dxa"/>
            <w:tcBorders>
              <w:left w:val="single" w:sz="12" w:space="0" w:color="000000"/>
              <w:right w:val="single" w:sz="12" w:space="0" w:color="000000"/>
            </w:tcBorders>
            <w:shd w:val="clear" w:color="auto" w:fill="EBF1DD"/>
          </w:tcPr>
          <w:p w14:paraId="19C09BEE" w14:textId="77777777" w:rsidR="00F77F0B" w:rsidRDefault="00000000">
            <w:pPr>
              <w:spacing w:line="360" w:lineRule="auto"/>
              <w:jc w:val="both"/>
            </w:pPr>
            <w:r>
              <w:lastRenderedPageBreak/>
              <w:t>Semana 17</w:t>
            </w:r>
          </w:p>
        </w:tc>
        <w:tc>
          <w:tcPr>
            <w:tcW w:w="7650" w:type="dxa"/>
            <w:tcBorders>
              <w:left w:val="single" w:sz="12" w:space="0" w:color="000000"/>
              <w:right w:val="single" w:sz="12" w:space="0" w:color="000000"/>
            </w:tcBorders>
          </w:tcPr>
          <w:p w14:paraId="0D2AC870" w14:textId="77777777" w:rsidR="00F77F0B" w:rsidRDefault="00000000">
            <w:pPr>
              <w:spacing w:line="360" w:lineRule="auto"/>
              <w:jc w:val="both"/>
            </w:pPr>
            <w:r>
              <w:t>     </w:t>
            </w:r>
          </w:p>
        </w:tc>
      </w:tr>
      <w:tr w:rsidR="00F77F0B" w14:paraId="2254CF22" w14:textId="77777777">
        <w:trPr>
          <w:trHeight w:val="20"/>
        </w:trPr>
        <w:tc>
          <w:tcPr>
            <w:tcW w:w="1620" w:type="dxa"/>
            <w:tcBorders>
              <w:left w:val="single" w:sz="12" w:space="0" w:color="000000"/>
              <w:right w:val="single" w:sz="12" w:space="0" w:color="000000"/>
            </w:tcBorders>
            <w:shd w:val="clear" w:color="auto" w:fill="EBF1DD"/>
          </w:tcPr>
          <w:p w14:paraId="7C05532E" w14:textId="77777777" w:rsidR="00F77F0B" w:rsidRDefault="00000000">
            <w:pPr>
              <w:spacing w:line="360" w:lineRule="auto"/>
              <w:jc w:val="both"/>
            </w:pPr>
            <w:r>
              <w:t>Semana 18</w:t>
            </w:r>
          </w:p>
        </w:tc>
        <w:tc>
          <w:tcPr>
            <w:tcW w:w="7650" w:type="dxa"/>
            <w:tcBorders>
              <w:left w:val="single" w:sz="12" w:space="0" w:color="000000"/>
              <w:right w:val="single" w:sz="12" w:space="0" w:color="000000"/>
            </w:tcBorders>
          </w:tcPr>
          <w:p w14:paraId="735516B3" w14:textId="77777777" w:rsidR="00F77F0B" w:rsidRDefault="00000000">
            <w:pPr>
              <w:spacing w:line="360" w:lineRule="auto"/>
              <w:jc w:val="both"/>
            </w:pPr>
            <w:r>
              <w:t>     </w:t>
            </w:r>
          </w:p>
        </w:tc>
      </w:tr>
      <w:tr w:rsidR="00F77F0B" w14:paraId="0EDA0DF8" w14:textId="77777777">
        <w:trPr>
          <w:trHeight w:val="20"/>
        </w:trPr>
        <w:tc>
          <w:tcPr>
            <w:tcW w:w="1620" w:type="dxa"/>
            <w:tcBorders>
              <w:left w:val="single" w:sz="12" w:space="0" w:color="000000"/>
              <w:right w:val="single" w:sz="12" w:space="0" w:color="000000"/>
            </w:tcBorders>
            <w:shd w:val="clear" w:color="auto" w:fill="EBF1DD"/>
          </w:tcPr>
          <w:p w14:paraId="2A9B19CE" w14:textId="77777777" w:rsidR="00F77F0B" w:rsidRDefault="00000000">
            <w:pPr>
              <w:spacing w:line="360" w:lineRule="auto"/>
              <w:jc w:val="both"/>
            </w:pPr>
            <w:r>
              <w:t>Semana 19</w:t>
            </w:r>
          </w:p>
        </w:tc>
        <w:tc>
          <w:tcPr>
            <w:tcW w:w="7650" w:type="dxa"/>
            <w:tcBorders>
              <w:left w:val="single" w:sz="12" w:space="0" w:color="000000"/>
              <w:right w:val="single" w:sz="12" w:space="0" w:color="000000"/>
            </w:tcBorders>
          </w:tcPr>
          <w:p w14:paraId="1B39AE22" w14:textId="77777777" w:rsidR="00F77F0B" w:rsidRDefault="00000000">
            <w:pPr>
              <w:spacing w:line="360" w:lineRule="auto"/>
              <w:jc w:val="both"/>
            </w:pPr>
            <w:r>
              <w:t>     </w:t>
            </w:r>
          </w:p>
        </w:tc>
      </w:tr>
      <w:tr w:rsidR="00F77F0B" w14:paraId="79E3A596" w14:textId="77777777">
        <w:trPr>
          <w:trHeight w:val="20"/>
        </w:trPr>
        <w:tc>
          <w:tcPr>
            <w:tcW w:w="1620" w:type="dxa"/>
            <w:tcBorders>
              <w:left w:val="single" w:sz="12" w:space="0" w:color="000000"/>
              <w:right w:val="single" w:sz="12" w:space="0" w:color="000000"/>
            </w:tcBorders>
            <w:shd w:val="clear" w:color="auto" w:fill="EBF1DD"/>
          </w:tcPr>
          <w:p w14:paraId="5E569EBC" w14:textId="77777777" w:rsidR="00F77F0B" w:rsidRDefault="00000000">
            <w:pPr>
              <w:spacing w:line="360" w:lineRule="auto"/>
              <w:jc w:val="both"/>
            </w:pPr>
            <w:r>
              <w:t>Semana 20</w:t>
            </w:r>
          </w:p>
        </w:tc>
        <w:tc>
          <w:tcPr>
            <w:tcW w:w="7650" w:type="dxa"/>
            <w:tcBorders>
              <w:left w:val="single" w:sz="12" w:space="0" w:color="000000"/>
              <w:right w:val="single" w:sz="12" w:space="0" w:color="000000"/>
            </w:tcBorders>
          </w:tcPr>
          <w:p w14:paraId="3C14829D" w14:textId="77777777" w:rsidR="00F77F0B" w:rsidRDefault="00000000">
            <w:pPr>
              <w:spacing w:line="360" w:lineRule="auto"/>
              <w:jc w:val="both"/>
            </w:pPr>
            <w:r>
              <w:t>     </w:t>
            </w:r>
          </w:p>
        </w:tc>
      </w:tr>
      <w:tr w:rsidR="00F77F0B" w14:paraId="06E1EED8" w14:textId="77777777">
        <w:trPr>
          <w:trHeight w:val="20"/>
        </w:trPr>
        <w:tc>
          <w:tcPr>
            <w:tcW w:w="1620" w:type="dxa"/>
            <w:tcBorders>
              <w:left w:val="single" w:sz="12" w:space="0" w:color="000000"/>
              <w:right w:val="single" w:sz="12" w:space="0" w:color="000000"/>
            </w:tcBorders>
            <w:shd w:val="clear" w:color="auto" w:fill="EBF1DD"/>
          </w:tcPr>
          <w:p w14:paraId="2D54628E" w14:textId="77777777" w:rsidR="00F77F0B" w:rsidRDefault="00000000">
            <w:pPr>
              <w:spacing w:line="360" w:lineRule="auto"/>
              <w:jc w:val="both"/>
            </w:pPr>
            <w:r>
              <w:t>Semana 21</w:t>
            </w:r>
          </w:p>
        </w:tc>
        <w:tc>
          <w:tcPr>
            <w:tcW w:w="7650" w:type="dxa"/>
            <w:tcBorders>
              <w:left w:val="single" w:sz="12" w:space="0" w:color="000000"/>
              <w:right w:val="single" w:sz="12" w:space="0" w:color="000000"/>
            </w:tcBorders>
          </w:tcPr>
          <w:p w14:paraId="1955AD31" w14:textId="77777777" w:rsidR="00F77F0B" w:rsidRDefault="00000000">
            <w:pPr>
              <w:spacing w:line="360" w:lineRule="auto"/>
              <w:jc w:val="both"/>
            </w:pPr>
            <w:r>
              <w:t>     </w:t>
            </w:r>
          </w:p>
        </w:tc>
      </w:tr>
      <w:tr w:rsidR="00F77F0B" w14:paraId="3E7B5594" w14:textId="77777777">
        <w:trPr>
          <w:trHeight w:val="20"/>
        </w:trPr>
        <w:tc>
          <w:tcPr>
            <w:tcW w:w="1620" w:type="dxa"/>
            <w:tcBorders>
              <w:left w:val="single" w:sz="12" w:space="0" w:color="000000"/>
              <w:right w:val="single" w:sz="12" w:space="0" w:color="000000"/>
            </w:tcBorders>
            <w:shd w:val="clear" w:color="auto" w:fill="EBF1DD"/>
          </w:tcPr>
          <w:p w14:paraId="2494973B" w14:textId="77777777" w:rsidR="00F77F0B" w:rsidRDefault="00000000">
            <w:pPr>
              <w:spacing w:line="360" w:lineRule="auto"/>
              <w:jc w:val="both"/>
            </w:pPr>
            <w:r>
              <w:t>Semana 22</w:t>
            </w:r>
          </w:p>
        </w:tc>
        <w:tc>
          <w:tcPr>
            <w:tcW w:w="7650" w:type="dxa"/>
            <w:tcBorders>
              <w:left w:val="single" w:sz="12" w:space="0" w:color="000000"/>
              <w:right w:val="single" w:sz="12" w:space="0" w:color="000000"/>
            </w:tcBorders>
          </w:tcPr>
          <w:p w14:paraId="737A8633" w14:textId="77777777" w:rsidR="00F77F0B" w:rsidRDefault="00000000">
            <w:pPr>
              <w:spacing w:line="360" w:lineRule="auto"/>
              <w:jc w:val="both"/>
            </w:pPr>
            <w:r>
              <w:t>     </w:t>
            </w:r>
          </w:p>
        </w:tc>
      </w:tr>
      <w:tr w:rsidR="00F77F0B" w14:paraId="46F342D9" w14:textId="77777777">
        <w:trPr>
          <w:trHeight w:val="20"/>
        </w:trPr>
        <w:tc>
          <w:tcPr>
            <w:tcW w:w="1620" w:type="dxa"/>
            <w:tcBorders>
              <w:left w:val="single" w:sz="12" w:space="0" w:color="000000"/>
              <w:right w:val="single" w:sz="12" w:space="0" w:color="000000"/>
            </w:tcBorders>
            <w:shd w:val="clear" w:color="auto" w:fill="EBF1DD"/>
          </w:tcPr>
          <w:p w14:paraId="1C8EDCC5" w14:textId="77777777" w:rsidR="00F77F0B" w:rsidRDefault="00000000">
            <w:pPr>
              <w:spacing w:line="360" w:lineRule="auto"/>
              <w:jc w:val="both"/>
            </w:pPr>
            <w:r>
              <w:t>Semana 23</w:t>
            </w:r>
          </w:p>
        </w:tc>
        <w:tc>
          <w:tcPr>
            <w:tcW w:w="7650" w:type="dxa"/>
            <w:tcBorders>
              <w:left w:val="single" w:sz="12" w:space="0" w:color="000000"/>
              <w:right w:val="single" w:sz="12" w:space="0" w:color="000000"/>
            </w:tcBorders>
          </w:tcPr>
          <w:p w14:paraId="2FB8286A" w14:textId="77777777" w:rsidR="00F77F0B" w:rsidRDefault="00000000">
            <w:pPr>
              <w:spacing w:line="360" w:lineRule="auto"/>
              <w:jc w:val="both"/>
            </w:pPr>
            <w:r>
              <w:t>     </w:t>
            </w:r>
          </w:p>
        </w:tc>
      </w:tr>
      <w:tr w:rsidR="00F77F0B" w14:paraId="05B7D55D" w14:textId="77777777">
        <w:trPr>
          <w:trHeight w:val="20"/>
        </w:trPr>
        <w:tc>
          <w:tcPr>
            <w:tcW w:w="1620" w:type="dxa"/>
            <w:tcBorders>
              <w:left w:val="single" w:sz="12" w:space="0" w:color="000000"/>
              <w:right w:val="single" w:sz="12" w:space="0" w:color="000000"/>
            </w:tcBorders>
            <w:shd w:val="clear" w:color="auto" w:fill="EBF1DD"/>
          </w:tcPr>
          <w:p w14:paraId="7D585E96" w14:textId="77777777" w:rsidR="00F77F0B" w:rsidRDefault="00000000">
            <w:pPr>
              <w:spacing w:line="360" w:lineRule="auto"/>
              <w:jc w:val="both"/>
            </w:pPr>
            <w:r>
              <w:t>Semana 24</w:t>
            </w:r>
          </w:p>
        </w:tc>
        <w:tc>
          <w:tcPr>
            <w:tcW w:w="7650" w:type="dxa"/>
            <w:tcBorders>
              <w:left w:val="single" w:sz="12" w:space="0" w:color="000000"/>
              <w:right w:val="single" w:sz="12" w:space="0" w:color="000000"/>
            </w:tcBorders>
          </w:tcPr>
          <w:p w14:paraId="4231A5F1" w14:textId="77777777" w:rsidR="00F77F0B" w:rsidRDefault="00000000">
            <w:pPr>
              <w:spacing w:line="360" w:lineRule="auto"/>
              <w:jc w:val="both"/>
            </w:pPr>
            <w:r>
              <w:t>     </w:t>
            </w:r>
          </w:p>
        </w:tc>
      </w:tr>
      <w:tr w:rsidR="00F77F0B" w14:paraId="15075221" w14:textId="77777777">
        <w:trPr>
          <w:trHeight w:val="20"/>
        </w:trPr>
        <w:tc>
          <w:tcPr>
            <w:tcW w:w="1620" w:type="dxa"/>
            <w:tcBorders>
              <w:left w:val="single" w:sz="12" w:space="0" w:color="000000"/>
              <w:right w:val="single" w:sz="12" w:space="0" w:color="000000"/>
            </w:tcBorders>
            <w:shd w:val="clear" w:color="auto" w:fill="EBF1DD"/>
          </w:tcPr>
          <w:p w14:paraId="7880F6D8" w14:textId="77777777" w:rsidR="00F77F0B" w:rsidRDefault="00000000">
            <w:pPr>
              <w:spacing w:line="360" w:lineRule="auto"/>
              <w:jc w:val="both"/>
            </w:pPr>
            <w:r>
              <w:t>Semana 25</w:t>
            </w:r>
          </w:p>
        </w:tc>
        <w:tc>
          <w:tcPr>
            <w:tcW w:w="7650" w:type="dxa"/>
            <w:tcBorders>
              <w:left w:val="single" w:sz="12" w:space="0" w:color="000000"/>
              <w:right w:val="single" w:sz="12" w:space="0" w:color="000000"/>
            </w:tcBorders>
          </w:tcPr>
          <w:p w14:paraId="068AC72A" w14:textId="77777777" w:rsidR="00F77F0B" w:rsidRDefault="00000000">
            <w:pPr>
              <w:spacing w:line="360" w:lineRule="auto"/>
              <w:jc w:val="both"/>
            </w:pPr>
            <w:r>
              <w:t>     </w:t>
            </w:r>
          </w:p>
        </w:tc>
      </w:tr>
      <w:tr w:rsidR="00F77F0B" w14:paraId="7843A2FB" w14:textId="77777777">
        <w:trPr>
          <w:trHeight w:val="20"/>
        </w:trPr>
        <w:tc>
          <w:tcPr>
            <w:tcW w:w="1620" w:type="dxa"/>
            <w:tcBorders>
              <w:left w:val="single" w:sz="12" w:space="0" w:color="000000"/>
              <w:right w:val="single" w:sz="12" w:space="0" w:color="000000"/>
            </w:tcBorders>
            <w:shd w:val="clear" w:color="auto" w:fill="EBF1DD"/>
          </w:tcPr>
          <w:p w14:paraId="54E6747C" w14:textId="77777777" w:rsidR="00F77F0B" w:rsidRDefault="00000000">
            <w:pPr>
              <w:spacing w:line="360" w:lineRule="auto"/>
              <w:jc w:val="both"/>
            </w:pPr>
            <w:r>
              <w:t>Semana 26</w:t>
            </w:r>
          </w:p>
        </w:tc>
        <w:tc>
          <w:tcPr>
            <w:tcW w:w="7650" w:type="dxa"/>
            <w:tcBorders>
              <w:left w:val="single" w:sz="12" w:space="0" w:color="000000"/>
              <w:right w:val="single" w:sz="12" w:space="0" w:color="000000"/>
            </w:tcBorders>
          </w:tcPr>
          <w:p w14:paraId="280F913D" w14:textId="77777777" w:rsidR="00F77F0B" w:rsidRDefault="00000000">
            <w:pPr>
              <w:spacing w:line="360" w:lineRule="auto"/>
              <w:jc w:val="both"/>
            </w:pPr>
            <w:r>
              <w:t>     </w:t>
            </w:r>
          </w:p>
        </w:tc>
      </w:tr>
      <w:tr w:rsidR="00F77F0B" w14:paraId="1D34ECC7" w14:textId="77777777">
        <w:trPr>
          <w:trHeight w:val="20"/>
        </w:trPr>
        <w:tc>
          <w:tcPr>
            <w:tcW w:w="1620" w:type="dxa"/>
            <w:tcBorders>
              <w:left w:val="single" w:sz="12" w:space="0" w:color="000000"/>
              <w:right w:val="single" w:sz="12" w:space="0" w:color="000000"/>
            </w:tcBorders>
            <w:shd w:val="clear" w:color="auto" w:fill="EBF1DD"/>
          </w:tcPr>
          <w:p w14:paraId="55D05E82" w14:textId="77777777" w:rsidR="00F77F0B" w:rsidRDefault="00000000">
            <w:pPr>
              <w:spacing w:line="360" w:lineRule="auto"/>
              <w:jc w:val="both"/>
            </w:pPr>
            <w:r>
              <w:t>Semana 27</w:t>
            </w:r>
          </w:p>
        </w:tc>
        <w:tc>
          <w:tcPr>
            <w:tcW w:w="7650" w:type="dxa"/>
            <w:tcBorders>
              <w:left w:val="single" w:sz="12" w:space="0" w:color="000000"/>
              <w:right w:val="single" w:sz="12" w:space="0" w:color="000000"/>
            </w:tcBorders>
          </w:tcPr>
          <w:p w14:paraId="35C68DA6" w14:textId="77777777" w:rsidR="00F77F0B" w:rsidRDefault="00000000">
            <w:pPr>
              <w:spacing w:line="360" w:lineRule="auto"/>
              <w:jc w:val="both"/>
            </w:pPr>
            <w:r>
              <w:t>     </w:t>
            </w:r>
          </w:p>
        </w:tc>
      </w:tr>
      <w:tr w:rsidR="00F77F0B" w14:paraId="51534216" w14:textId="77777777">
        <w:trPr>
          <w:trHeight w:val="20"/>
        </w:trPr>
        <w:tc>
          <w:tcPr>
            <w:tcW w:w="1620" w:type="dxa"/>
            <w:tcBorders>
              <w:left w:val="single" w:sz="12" w:space="0" w:color="000000"/>
              <w:right w:val="single" w:sz="12" w:space="0" w:color="000000"/>
            </w:tcBorders>
            <w:shd w:val="clear" w:color="auto" w:fill="EBF1DD"/>
          </w:tcPr>
          <w:p w14:paraId="126C4F1C" w14:textId="77777777" w:rsidR="00F77F0B" w:rsidRDefault="00000000">
            <w:pPr>
              <w:spacing w:line="360" w:lineRule="auto"/>
              <w:jc w:val="both"/>
            </w:pPr>
            <w:r>
              <w:t>Semana 28</w:t>
            </w:r>
          </w:p>
        </w:tc>
        <w:tc>
          <w:tcPr>
            <w:tcW w:w="7650" w:type="dxa"/>
            <w:tcBorders>
              <w:left w:val="single" w:sz="12" w:space="0" w:color="000000"/>
              <w:right w:val="single" w:sz="12" w:space="0" w:color="000000"/>
            </w:tcBorders>
          </w:tcPr>
          <w:p w14:paraId="60239D37" w14:textId="77777777" w:rsidR="00F77F0B" w:rsidRDefault="00000000">
            <w:pPr>
              <w:spacing w:line="360" w:lineRule="auto"/>
              <w:jc w:val="both"/>
            </w:pPr>
            <w:r>
              <w:t>     </w:t>
            </w:r>
          </w:p>
        </w:tc>
      </w:tr>
      <w:tr w:rsidR="00F77F0B" w14:paraId="7BE209BB" w14:textId="77777777">
        <w:trPr>
          <w:trHeight w:val="20"/>
        </w:trPr>
        <w:tc>
          <w:tcPr>
            <w:tcW w:w="1620" w:type="dxa"/>
            <w:tcBorders>
              <w:left w:val="single" w:sz="12" w:space="0" w:color="000000"/>
              <w:right w:val="single" w:sz="12" w:space="0" w:color="000000"/>
            </w:tcBorders>
            <w:shd w:val="clear" w:color="auto" w:fill="EBF1DD"/>
          </w:tcPr>
          <w:p w14:paraId="021B308B" w14:textId="77777777" w:rsidR="00F77F0B" w:rsidRDefault="00000000">
            <w:pPr>
              <w:spacing w:line="360" w:lineRule="auto"/>
              <w:jc w:val="both"/>
            </w:pPr>
            <w:r>
              <w:t>Semana 29</w:t>
            </w:r>
          </w:p>
        </w:tc>
        <w:tc>
          <w:tcPr>
            <w:tcW w:w="7650" w:type="dxa"/>
            <w:tcBorders>
              <w:left w:val="single" w:sz="12" w:space="0" w:color="000000"/>
              <w:right w:val="single" w:sz="12" w:space="0" w:color="000000"/>
            </w:tcBorders>
          </w:tcPr>
          <w:p w14:paraId="68220335" w14:textId="77777777" w:rsidR="00F77F0B" w:rsidRDefault="00000000">
            <w:pPr>
              <w:spacing w:line="360" w:lineRule="auto"/>
              <w:jc w:val="both"/>
            </w:pPr>
            <w:r>
              <w:t>     </w:t>
            </w:r>
          </w:p>
        </w:tc>
      </w:tr>
      <w:tr w:rsidR="00F77F0B" w14:paraId="4329DD82" w14:textId="77777777">
        <w:trPr>
          <w:trHeight w:val="20"/>
        </w:trPr>
        <w:tc>
          <w:tcPr>
            <w:tcW w:w="1620" w:type="dxa"/>
            <w:tcBorders>
              <w:left w:val="single" w:sz="12" w:space="0" w:color="000000"/>
              <w:right w:val="single" w:sz="12" w:space="0" w:color="000000"/>
            </w:tcBorders>
            <w:shd w:val="clear" w:color="auto" w:fill="EBF1DD"/>
          </w:tcPr>
          <w:p w14:paraId="299C36FB" w14:textId="77777777" w:rsidR="00F77F0B" w:rsidRDefault="00000000">
            <w:pPr>
              <w:spacing w:line="360" w:lineRule="auto"/>
              <w:jc w:val="both"/>
            </w:pPr>
            <w:r>
              <w:t>Semana 30</w:t>
            </w:r>
          </w:p>
        </w:tc>
        <w:tc>
          <w:tcPr>
            <w:tcW w:w="7650" w:type="dxa"/>
            <w:tcBorders>
              <w:left w:val="single" w:sz="12" w:space="0" w:color="000000"/>
              <w:right w:val="single" w:sz="12" w:space="0" w:color="000000"/>
            </w:tcBorders>
          </w:tcPr>
          <w:p w14:paraId="68F61253" w14:textId="77777777" w:rsidR="00F77F0B" w:rsidRDefault="00000000">
            <w:pPr>
              <w:spacing w:line="360" w:lineRule="auto"/>
              <w:jc w:val="both"/>
            </w:pPr>
            <w:r>
              <w:t>     </w:t>
            </w:r>
          </w:p>
        </w:tc>
      </w:tr>
      <w:tr w:rsidR="00F77F0B" w14:paraId="18D29951" w14:textId="77777777">
        <w:trPr>
          <w:trHeight w:val="20"/>
        </w:trPr>
        <w:tc>
          <w:tcPr>
            <w:tcW w:w="1620" w:type="dxa"/>
            <w:tcBorders>
              <w:left w:val="single" w:sz="12" w:space="0" w:color="000000"/>
              <w:right w:val="single" w:sz="12" w:space="0" w:color="000000"/>
            </w:tcBorders>
            <w:shd w:val="clear" w:color="auto" w:fill="EBF1DD"/>
          </w:tcPr>
          <w:p w14:paraId="38239886" w14:textId="77777777" w:rsidR="00F77F0B" w:rsidRDefault="00000000">
            <w:pPr>
              <w:spacing w:line="360" w:lineRule="auto"/>
              <w:jc w:val="both"/>
            </w:pPr>
            <w:r>
              <w:t>Semana 31</w:t>
            </w:r>
          </w:p>
        </w:tc>
        <w:tc>
          <w:tcPr>
            <w:tcW w:w="7650" w:type="dxa"/>
            <w:tcBorders>
              <w:left w:val="single" w:sz="12" w:space="0" w:color="000000"/>
              <w:right w:val="single" w:sz="12" w:space="0" w:color="000000"/>
            </w:tcBorders>
          </w:tcPr>
          <w:p w14:paraId="489F0D6B" w14:textId="77777777" w:rsidR="00F77F0B" w:rsidRDefault="00000000">
            <w:pPr>
              <w:spacing w:line="360" w:lineRule="auto"/>
              <w:jc w:val="both"/>
            </w:pPr>
            <w:r>
              <w:t>     </w:t>
            </w:r>
          </w:p>
        </w:tc>
      </w:tr>
      <w:tr w:rsidR="00F77F0B" w14:paraId="51686FAA" w14:textId="77777777">
        <w:trPr>
          <w:trHeight w:val="20"/>
        </w:trPr>
        <w:tc>
          <w:tcPr>
            <w:tcW w:w="1620" w:type="dxa"/>
            <w:tcBorders>
              <w:left w:val="single" w:sz="12" w:space="0" w:color="000000"/>
              <w:bottom w:val="single" w:sz="12" w:space="0" w:color="000000"/>
              <w:right w:val="single" w:sz="12" w:space="0" w:color="000000"/>
            </w:tcBorders>
            <w:shd w:val="clear" w:color="auto" w:fill="EBF1DD"/>
          </w:tcPr>
          <w:p w14:paraId="62506AED" w14:textId="77777777" w:rsidR="00F77F0B" w:rsidRDefault="00000000">
            <w:pPr>
              <w:spacing w:line="360" w:lineRule="auto"/>
              <w:jc w:val="both"/>
            </w:pPr>
            <w:r>
              <w:t>Semana 32</w:t>
            </w:r>
          </w:p>
        </w:tc>
        <w:tc>
          <w:tcPr>
            <w:tcW w:w="7650" w:type="dxa"/>
            <w:tcBorders>
              <w:left w:val="single" w:sz="12" w:space="0" w:color="000000"/>
              <w:bottom w:val="single" w:sz="12" w:space="0" w:color="000000"/>
              <w:right w:val="single" w:sz="12" w:space="0" w:color="000000"/>
            </w:tcBorders>
          </w:tcPr>
          <w:p w14:paraId="4222F045" w14:textId="77777777" w:rsidR="00F77F0B" w:rsidRDefault="00000000">
            <w:pPr>
              <w:spacing w:line="360" w:lineRule="auto"/>
              <w:jc w:val="both"/>
            </w:pPr>
            <w:r>
              <w:t>     </w:t>
            </w:r>
          </w:p>
        </w:tc>
      </w:tr>
    </w:tbl>
    <w:p w14:paraId="2E90BC7A" w14:textId="77777777" w:rsidR="00F77F0B" w:rsidRDefault="00F77F0B">
      <w:pPr>
        <w:jc w:val="both"/>
      </w:pPr>
    </w:p>
    <w:p w14:paraId="019B677F" w14:textId="77777777" w:rsidR="00F77F0B" w:rsidRDefault="00F77F0B">
      <w:pPr>
        <w:jc w:val="both"/>
      </w:pPr>
    </w:p>
    <w:p w14:paraId="41DE1814" w14:textId="44E1FA34" w:rsidR="00F77F0B" w:rsidRDefault="00000000">
      <w:pPr>
        <w:spacing w:line="360" w:lineRule="auto"/>
        <w:rPr>
          <w:rFonts w:ascii="Arial" w:eastAsia="Arial" w:hAnsi="Arial" w:cs="Arial"/>
        </w:rPr>
      </w:pPr>
      <w:r>
        <w:rPr>
          <w:rFonts w:ascii="Arial" w:eastAsia="Arial" w:hAnsi="Arial" w:cs="Arial"/>
        </w:rPr>
        <w:t>Firma del docente/s responsable/s:</w:t>
      </w:r>
      <w:r w:rsidR="00E37129">
        <w:rPr>
          <w:rFonts w:ascii="Arial" w:eastAsia="Arial" w:hAnsi="Arial" w:cs="Arial"/>
        </w:rPr>
        <w:t xml:space="preserve"> </w:t>
      </w:r>
    </w:p>
    <w:p w14:paraId="004E7FCD" w14:textId="77777777" w:rsidR="00F77F0B" w:rsidRDefault="00F77F0B">
      <w:pPr>
        <w:spacing w:after="0" w:line="240" w:lineRule="auto"/>
        <w:jc w:val="both"/>
        <w:rPr>
          <w:rFonts w:ascii="Arial" w:eastAsia="Arial" w:hAnsi="Arial" w:cs="Arial"/>
        </w:rPr>
      </w:pPr>
    </w:p>
    <w:p w14:paraId="355C22B2" w14:textId="7D98B29F" w:rsidR="00F77F0B" w:rsidRDefault="00000000">
      <w:pPr>
        <w:spacing w:after="0" w:line="240" w:lineRule="auto"/>
        <w:jc w:val="center"/>
        <w:rPr>
          <w:rFonts w:ascii="Arial" w:eastAsia="Arial" w:hAnsi="Arial" w:cs="Arial"/>
        </w:rPr>
      </w:pPr>
      <w:r>
        <w:rPr>
          <w:rFonts w:ascii="Arial" w:eastAsia="Arial" w:hAnsi="Arial" w:cs="Arial"/>
        </w:rPr>
        <w:t xml:space="preserve">                                                                        </w:t>
      </w:r>
    </w:p>
    <w:p w14:paraId="2AABE214" w14:textId="77777777" w:rsidR="00F77F0B" w:rsidRDefault="00F77F0B">
      <w:pPr>
        <w:spacing w:after="0" w:line="240" w:lineRule="auto"/>
        <w:ind w:firstLine="2832"/>
        <w:jc w:val="both"/>
        <w:rPr>
          <w:rFonts w:ascii="Arial" w:eastAsia="Arial" w:hAnsi="Arial" w:cs="Arial"/>
        </w:rPr>
      </w:pPr>
    </w:p>
    <w:p w14:paraId="1F0CE3D2" w14:textId="77777777" w:rsidR="00F77F0B" w:rsidRDefault="00F77F0B">
      <w:pPr>
        <w:spacing w:after="0" w:line="240" w:lineRule="auto"/>
        <w:jc w:val="both"/>
        <w:rPr>
          <w:rFonts w:ascii="Arial" w:eastAsia="Arial" w:hAnsi="Arial" w:cs="Arial"/>
          <w:sz w:val="24"/>
          <w:szCs w:val="24"/>
        </w:rPr>
      </w:pPr>
    </w:p>
    <w:p w14:paraId="4C8CBEDD" w14:textId="77777777" w:rsidR="00F77F0B" w:rsidRDefault="00F77F0B">
      <w:pPr>
        <w:rPr>
          <w:strike/>
        </w:rPr>
      </w:pPr>
    </w:p>
    <w:sectPr w:rsidR="00F77F0B">
      <w:headerReference w:type="default" r:id="rId8"/>
      <w:footerReference w:type="even" r:id="rId9"/>
      <w:pgSz w:w="11906" w:h="16838"/>
      <w:pgMar w:top="1956" w:right="567" w:bottom="1418" w:left="2268"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A3D50" w14:textId="77777777" w:rsidR="00F836B6" w:rsidRDefault="00F836B6">
      <w:pPr>
        <w:spacing w:after="0" w:line="240" w:lineRule="auto"/>
      </w:pPr>
      <w:r>
        <w:separator/>
      </w:r>
    </w:p>
  </w:endnote>
  <w:endnote w:type="continuationSeparator" w:id="0">
    <w:p w14:paraId="16E21EF4" w14:textId="77777777" w:rsidR="00F836B6" w:rsidRDefault="00F83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MS-Ital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637B" w14:textId="77777777" w:rsidR="00F77F0B" w:rsidRDefault="00000000">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7423A6C3" wp14:editId="16C17E47">
          <wp:extent cx="5758180" cy="234950"/>
          <wp:effectExtent l="0" t="0" r="0" b="0"/>
          <wp:docPr id="15" name="image2.jpg" descr="\\PERLA-PC\Compartida\2016\Papeleria\Folletería\hojas membretadas word\plantilla word-03.jpg"/>
          <wp:cNvGraphicFramePr/>
          <a:graphic xmlns:a="http://schemas.openxmlformats.org/drawingml/2006/main">
            <a:graphicData uri="http://schemas.openxmlformats.org/drawingml/2006/picture">
              <pic:pic xmlns:pic="http://schemas.openxmlformats.org/drawingml/2006/picture">
                <pic:nvPicPr>
                  <pic:cNvPr id="0" name="image2.jpg" descr="\\PERLA-PC\Compartida\2016\Papeleria\Folletería\hojas membretadas word\plantilla word-03.jpg"/>
                  <pic:cNvPicPr preferRelativeResize="0"/>
                </pic:nvPicPr>
                <pic:blipFill>
                  <a:blip r:embed="rId1"/>
                  <a:srcRect/>
                  <a:stretch>
                    <a:fillRect/>
                  </a:stretch>
                </pic:blipFill>
                <pic:spPr>
                  <a:xfrm>
                    <a:off x="0" y="0"/>
                    <a:ext cx="5758180" cy="2349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B321D" w14:textId="77777777" w:rsidR="00F836B6" w:rsidRDefault="00F836B6">
      <w:pPr>
        <w:spacing w:after="0" w:line="240" w:lineRule="auto"/>
      </w:pPr>
      <w:r>
        <w:separator/>
      </w:r>
    </w:p>
  </w:footnote>
  <w:footnote w:type="continuationSeparator" w:id="0">
    <w:p w14:paraId="7FD1D12B" w14:textId="77777777" w:rsidR="00F836B6" w:rsidRDefault="00F83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59487" w14:textId="47CDBB40" w:rsidR="00F77F0B" w:rsidRDefault="00890F9A">
    <w:pPr>
      <w:pBdr>
        <w:top w:val="nil"/>
        <w:left w:val="nil"/>
        <w:bottom w:val="nil"/>
        <w:right w:val="nil"/>
        <w:between w:val="nil"/>
      </w:pBdr>
      <w:tabs>
        <w:tab w:val="center" w:pos="4252"/>
        <w:tab w:val="right" w:pos="8504"/>
        <w:tab w:val="center" w:pos="4536"/>
      </w:tabs>
      <w:spacing w:after="0" w:line="240" w:lineRule="auto"/>
      <w:ind w:left="-567"/>
      <w:rPr>
        <w:color w:val="000000"/>
      </w:rPr>
    </w:pPr>
    <w:del w:id="20" w:author="Victor Contreras" w:date="2023-09-01T10:51:00Z">
      <w:r w:rsidDel="00890F9A">
        <w:rPr>
          <w:noProof/>
        </w:rPr>
        <mc:AlternateContent>
          <mc:Choice Requires="wps">
            <w:drawing>
              <wp:anchor distT="0" distB="0" distL="114300" distR="114300" simplePos="0" relativeHeight="251659264" behindDoc="0" locked="0" layoutInCell="1" hidden="0" allowOverlap="1" wp14:anchorId="3B306C51" wp14:editId="10D055CE">
                <wp:simplePos x="0" y="0"/>
                <wp:positionH relativeFrom="column">
                  <wp:posOffset>-194310</wp:posOffset>
                </wp:positionH>
                <wp:positionV relativeFrom="page">
                  <wp:posOffset>1017270</wp:posOffset>
                </wp:positionV>
                <wp:extent cx="5743575" cy="45085"/>
                <wp:effectExtent l="19050" t="19050" r="28575" b="31115"/>
                <wp:wrapTopAndBottom/>
                <wp:docPr id="12" name="Conector recto de flecha 12"/>
                <wp:cNvGraphicFramePr/>
                <a:graphic xmlns:a="http://schemas.openxmlformats.org/drawingml/2006/main">
                  <a:graphicData uri="http://schemas.microsoft.com/office/word/2010/wordprocessingShape">
                    <wps:wsp>
                      <wps:cNvCnPr/>
                      <wps:spPr>
                        <a:xfrm>
                          <a:off x="0" y="0"/>
                          <a:ext cx="5743575" cy="45085"/>
                        </a:xfrm>
                        <a:prstGeom prst="straightConnector1">
                          <a:avLst/>
                        </a:prstGeom>
                        <a:noFill/>
                        <a:ln w="28575" cap="flat" cmpd="sng">
                          <a:solidFill>
                            <a:srgbClr val="1C83A8"/>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086A6BC0" id="_x0000_t32" coordsize="21600,21600" o:spt="32" o:oned="t" path="m,l21600,21600e" filled="f">
                <v:path arrowok="t" fillok="f" o:connecttype="none"/>
                <o:lock v:ext="edit" shapetype="t"/>
              </v:shapetype>
              <v:shape id="Conector recto de flecha 12" o:spid="_x0000_s1026" type="#_x0000_t32" style="position:absolute;margin-left:-15.3pt;margin-top:80.1pt;width:452.25pt;height:3.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" strokecolor="#1c83a8" strokeweight="2.25pt">
                <v:stroke startarrowwidth="narrow" startarrowlength="short" endarrowwidth="narrow" endarrowlength="short"/>
                <w10:wrap type="topAndBottom" anchory="page"/>
              </v:shape>
            </w:pict>
          </mc:Fallback>
        </mc:AlternateContent>
      </w:r>
    </w:del>
    <w:r w:rsidR="00000000">
      <w:rPr>
        <w:noProof/>
        <w:color w:val="000000"/>
      </w:rPr>
      <w:drawing>
        <wp:inline distT="0" distB="0" distL="0" distR="0" wp14:anchorId="3B8DF5D3" wp14:editId="6C0017A3">
          <wp:extent cx="1697686" cy="551862"/>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97686" cy="551862"/>
                  </a:xfrm>
                  <a:prstGeom prst="rect">
                    <a:avLst/>
                  </a:prstGeom>
                  <a:ln/>
                </pic:spPr>
              </pic:pic>
            </a:graphicData>
          </a:graphic>
        </wp:inline>
      </w:drawing>
    </w:r>
    <w:r w:rsidR="00000000">
      <w:rPr>
        <w:noProof/>
      </w:rPr>
      <mc:AlternateContent>
        <mc:Choice Requires="wps">
          <w:drawing>
            <wp:anchor distT="0" distB="0" distL="114300" distR="114300" simplePos="0" relativeHeight="251658240" behindDoc="0" locked="0" layoutInCell="1" hidden="0" allowOverlap="1" wp14:anchorId="6DB8BC1A" wp14:editId="6315176C">
              <wp:simplePos x="0" y="0"/>
              <wp:positionH relativeFrom="column">
                <wp:posOffset>1651000</wp:posOffset>
              </wp:positionH>
              <wp:positionV relativeFrom="paragraph">
                <wp:posOffset>38100</wp:posOffset>
              </wp:positionV>
              <wp:extent cx="4143375" cy="388620"/>
              <wp:effectExtent l="0" t="0" r="0" b="0"/>
              <wp:wrapNone/>
              <wp:docPr id="13" name="Rectángulo 13"/>
              <wp:cNvGraphicFramePr/>
              <a:graphic xmlns:a="http://schemas.openxmlformats.org/drawingml/2006/main">
                <a:graphicData uri="http://schemas.microsoft.com/office/word/2010/wordprocessingShape">
                  <wps:wsp>
                    <wps:cNvSpPr/>
                    <wps:spPr>
                      <a:xfrm>
                        <a:off x="3279075" y="3590453"/>
                        <a:ext cx="4133850" cy="379095"/>
                      </a:xfrm>
                      <a:prstGeom prst="rect">
                        <a:avLst/>
                      </a:prstGeom>
                      <a:noFill/>
                      <a:ln>
                        <a:noFill/>
                      </a:ln>
                    </wps:spPr>
                    <wps:txbx>
                      <w:txbxContent>
                        <w:p w14:paraId="181631F4" w14:textId="77777777" w:rsidR="00F77F0B" w:rsidRDefault="00000000">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w14:anchorId="6DB8BC1A" id="Rectángulo 13" o:spid="_x0000_s1026" style="position:absolute;left:0;text-align:left;margin-left:130pt;margin-top:3pt;width:326.25pt;height:3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" filled="f" stroked="f">
              <v:textbox inset="2.53958mm,1.2694mm,2.53958mm,1.2694mm">
                <w:txbxContent>
                  <w:p w14:paraId="181631F4" w14:textId="77777777" w:rsidR="00F77F0B" w:rsidRDefault="00000000">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v:textbox>
            </v:rect>
          </w:pict>
        </mc:Fallback>
      </mc:AlternateContent>
    </w:r>
  </w:p>
  <w:p w14:paraId="5BAFE46B" w14:textId="3A956855" w:rsidR="00F77F0B" w:rsidRDefault="00890F9A">
    <w:pPr>
      <w:pBdr>
        <w:top w:val="nil"/>
        <w:left w:val="nil"/>
        <w:bottom w:val="nil"/>
        <w:right w:val="nil"/>
        <w:between w:val="nil"/>
      </w:pBdr>
      <w:tabs>
        <w:tab w:val="center" w:pos="4252"/>
        <w:tab w:val="right" w:pos="8504"/>
        <w:tab w:val="left" w:pos="2374"/>
        <w:tab w:val="right" w:pos="9071"/>
      </w:tabs>
      <w:spacing w:after="0" w:line="240" w:lineRule="auto"/>
      <w:ind w:left="709"/>
      <w:rPr>
        <w:color w:val="000000"/>
        <w:sz w:val="18"/>
        <w:szCs w:val="18"/>
      </w:rPr>
    </w:pPr>
    <w:ins w:id="21" w:author="Victor Contreras" w:date="2023-09-01T10:51:00Z">
      <w:r w:rsidRPr="00FB31D1">
        <w:rPr>
          <w:noProof/>
          <w:sz w:val="18"/>
          <w:szCs w:val="18"/>
        </w:rPr>
        <mc:AlternateContent>
          <mc:Choice Requires="wps">
            <w:drawing>
              <wp:anchor distT="4294967295" distB="4294967295" distL="114300" distR="114300" simplePos="0" relativeHeight="251661312" behindDoc="0" locked="0" layoutInCell="1" allowOverlap="1" wp14:anchorId="12CD6839" wp14:editId="4E174978">
                <wp:simplePos x="0" y="0"/>
                <wp:positionH relativeFrom="column">
                  <wp:posOffset>-365760</wp:posOffset>
                </wp:positionH>
                <wp:positionV relativeFrom="paragraph">
                  <wp:posOffset>122555</wp:posOffset>
                </wp:positionV>
                <wp:extent cx="5962650" cy="0"/>
                <wp:effectExtent l="0" t="19050" r="19050" b="1905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2650" cy="0"/>
                        </a:xfrm>
                        <a:prstGeom prst="line">
                          <a:avLst/>
                        </a:prstGeom>
                        <a:ln w="28575">
                          <a:solidFill>
                            <a:srgbClr val="1C83A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73852" id="4 Conector recto"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8.8pt,9.65pt" to="440.7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" strokecolor="#1c83a8" strokeweight="2.25pt">
                <o:lock v:ext="edit" shapetype="f"/>
              </v:line>
            </w:pict>
          </mc:Fallback>
        </mc:AlternateConten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07F4"/>
    <w:multiLevelType w:val="hybridMultilevel"/>
    <w:tmpl w:val="9F20F4F4"/>
    <w:lvl w:ilvl="0" w:tplc="D04C893E">
      <w:start w:val="1"/>
      <w:numFmt w:val="lowerRoman"/>
      <w:lvlText w:val="(%1)"/>
      <w:lvlJc w:val="left"/>
      <w:pPr>
        <w:ind w:left="1440" w:hanging="72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0F8C1AB9"/>
    <w:multiLevelType w:val="multilevel"/>
    <w:tmpl w:val="A02E9B3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C978F7"/>
    <w:multiLevelType w:val="hybridMultilevel"/>
    <w:tmpl w:val="E69EEFBA"/>
    <w:lvl w:ilvl="0" w:tplc="D04C893E">
      <w:start w:val="1"/>
      <w:numFmt w:val="lowerRoman"/>
      <w:lvlText w:val="(%1)"/>
      <w:lvlJc w:val="left"/>
      <w:pPr>
        <w:ind w:left="144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FD81030"/>
    <w:multiLevelType w:val="hybridMultilevel"/>
    <w:tmpl w:val="2C88B71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0703786"/>
    <w:multiLevelType w:val="hybridMultilevel"/>
    <w:tmpl w:val="7598B1C2"/>
    <w:lvl w:ilvl="0" w:tplc="8954F570">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7430601"/>
    <w:multiLevelType w:val="hybridMultilevel"/>
    <w:tmpl w:val="8B024760"/>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4B287718"/>
    <w:multiLevelType w:val="hybridMultilevel"/>
    <w:tmpl w:val="682609B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D4C0755"/>
    <w:multiLevelType w:val="hybridMultilevel"/>
    <w:tmpl w:val="E9724408"/>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5E7C171F"/>
    <w:multiLevelType w:val="hybridMultilevel"/>
    <w:tmpl w:val="2C88B71A"/>
    <w:lvl w:ilvl="0" w:tplc="36084958">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3E77156"/>
    <w:multiLevelType w:val="hybridMultilevel"/>
    <w:tmpl w:val="407E9FCA"/>
    <w:lvl w:ilvl="0" w:tplc="E0FCACC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263026E"/>
    <w:multiLevelType w:val="hybridMultilevel"/>
    <w:tmpl w:val="D6D089BE"/>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747A2FE4"/>
    <w:multiLevelType w:val="hybridMultilevel"/>
    <w:tmpl w:val="E73EF49E"/>
    <w:lvl w:ilvl="0" w:tplc="D04C893E">
      <w:start w:val="1"/>
      <w:numFmt w:val="lowerRoman"/>
      <w:lvlText w:val="(%1)"/>
      <w:lvlJc w:val="left"/>
      <w:pPr>
        <w:ind w:left="720" w:hanging="720"/>
      </w:pPr>
      <w:rPr>
        <w:rFonts w:hint="default"/>
      </w:rPr>
    </w:lvl>
    <w:lvl w:ilvl="1" w:tplc="2C0A0019" w:tentative="1">
      <w:start w:val="1"/>
      <w:numFmt w:val="lowerLetter"/>
      <w:lvlText w:val="%2."/>
      <w:lvlJc w:val="left"/>
      <w:pPr>
        <w:ind w:left="720" w:hanging="360"/>
      </w:pPr>
    </w:lvl>
    <w:lvl w:ilvl="2" w:tplc="2C0A001B" w:tentative="1">
      <w:start w:val="1"/>
      <w:numFmt w:val="lowerRoman"/>
      <w:lvlText w:val="%3."/>
      <w:lvlJc w:val="right"/>
      <w:pPr>
        <w:ind w:left="1440" w:hanging="180"/>
      </w:pPr>
    </w:lvl>
    <w:lvl w:ilvl="3" w:tplc="2C0A000F" w:tentative="1">
      <w:start w:val="1"/>
      <w:numFmt w:val="decimal"/>
      <w:lvlText w:val="%4."/>
      <w:lvlJc w:val="left"/>
      <w:pPr>
        <w:ind w:left="2160" w:hanging="360"/>
      </w:pPr>
    </w:lvl>
    <w:lvl w:ilvl="4" w:tplc="2C0A0019" w:tentative="1">
      <w:start w:val="1"/>
      <w:numFmt w:val="lowerLetter"/>
      <w:lvlText w:val="%5."/>
      <w:lvlJc w:val="left"/>
      <w:pPr>
        <w:ind w:left="2880" w:hanging="360"/>
      </w:pPr>
    </w:lvl>
    <w:lvl w:ilvl="5" w:tplc="2C0A001B" w:tentative="1">
      <w:start w:val="1"/>
      <w:numFmt w:val="lowerRoman"/>
      <w:lvlText w:val="%6."/>
      <w:lvlJc w:val="right"/>
      <w:pPr>
        <w:ind w:left="3600" w:hanging="180"/>
      </w:pPr>
    </w:lvl>
    <w:lvl w:ilvl="6" w:tplc="2C0A000F" w:tentative="1">
      <w:start w:val="1"/>
      <w:numFmt w:val="decimal"/>
      <w:lvlText w:val="%7."/>
      <w:lvlJc w:val="left"/>
      <w:pPr>
        <w:ind w:left="4320" w:hanging="360"/>
      </w:pPr>
    </w:lvl>
    <w:lvl w:ilvl="7" w:tplc="2C0A0019" w:tentative="1">
      <w:start w:val="1"/>
      <w:numFmt w:val="lowerLetter"/>
      <w:lvlText w:val="%8."/>
      <w:lvlJc w:val="left"/>
      <w:pPr>
        <w:ind w:left="5040" w:hanging="360"/>
      </w:pPr>
    </w:lvl>
    <w:lvl w:ilvl="8" w:tplc="2C0A001B" w:tentative="1">
      <w:start w:val="1"/>
      <w:numFmt w:val="lowerRoman"/>
      <w:lvlText w:val="%9."/>
      <w:lvlJc w:val="right"/>
      <w:pPr>
        <w:ind w:left="5760" w:hanging="180"/>
      </w:pPr>
    </w:lvl>
  </w:abstractNum>
  <w:num w:numId="1" w16cid:durableId="1454514634">
    <w:abstractNumId w:val="1"/>
  </w:num>
  <w:num w:numId="2" w16cid:durableId="1298531593">
    <w:abstractNumId w:val="7"/>
  </w:num>
  <w:num w:numId="3" w16cid:durableId="394933190">
    <w:abstractNumId w:val="10"/>
  </w:num>
  <w:num w:numId="4" w16cid:durableId="743987928">
    <w:abstractNumId w:val="5"/>
  </w:num>
  <w:num w:numId="5" w16cid:durableId="16468945">
    <w:abstractNumId w:val="6"/>
  </w:num>
  <w:num w:numId="6" w16cid:durableId="1134954692">
    <w:abstractNumId w:val="9"/>
  </w:num>
  <w:num w:numId="7" w16cid:durableId="1717047847">
    <w:abstractNumId w:val="8"/>
  </w:num>
  <w:num w:numId="8" w16cid:durableId="937563308">
    <w:abstractNumId w:val="4"/>
  </w:num>
  <w:num w:numId="9" w16cid:durableId="1156536014">
    <w:abstractNumId w:val="0"/>
  </w:num>
  <w:num w:numId="10" w16cid:durableId="1791897672">
    <w:abstractNumId w:val="11"/>
  </w:num>
  <w:num w:numId="11" w16cid:durableId="360058120">
    <w:abstractNumId w:val="2"/>
  </w:num>
  <w:num w:numId="12" w16cid:durableId="81888098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 Contreras">
    <w15:presenceInfo w15:providerId="AD" w15:userId="S::vcontreras@tmhm.com.ar::5d8f526b-4abe-4fb9-919e-ee0b28f106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ocumentProtection w:edit="trackedChanges" w:enforcement="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F0B"/>
    <w:rsid w:val="00034D75"/>
    <w:rsid w:val="000B2E5B"/>
    <w:rsid w:val="0013743B"/>
    <w:rsid w:val="001B04D4"/>
    <w:rsid w:val="003274C9"/>
    <w:rsid w:val="00327AEE"/>
    <w:rsid w:val="00436236"/>
    <w:rsid w:val="004B2783"/>
    <w:rsid w:val="004F76E1"/>
    <w:rsid w:val="00542D62"/>
    <w:rsid w:val="00596CE4"/>
    <w:rsid w:val="005F37D7"/>
    <w:rsid w:val="006057ED"/>
    <w:rsid w:val="00613F0A"/>
    <w:rsid w:val="006A215E"/>
    <w:rsid w:val="006E0832"/>
    <w:rsid w:val="00723744"/>
    <w:rsid w:val="007600E7"/>
    <w:rsid w:val="008153F7"/>
    <w:rsid w:val="0083670F"/>
    <w:rsid w:val="00890F9A"/>
    <w:rsid w:val="00907623"/>
    <w:rsid w:val="009436A9"/>
    <w:rsid w:val="00A40848"/>
    <w:rsid w:val="00A54347"/>
    <w:rsid w:val="00A623EE"/>
    <w:rsid w:val="00AF640C"/>
    <w:rsid w:val="00B2020F"/>
    <w:rsid w:val="00B67274"/>
    <w:rsid w:val="00BD45FD"/>
    <w:rsid w:val="00C6308E"/>
    <w:rsid w:val="00D307E5"/>
    <w:rsid w:val="00D44DA5"/>
    <w:rsid w:val="00DC2998"/>
    <w:rsid w:val="00E10230"/>
    <w:rsid w:val="00E37129"/>
    <w:rsid w:val="00EA1674"/>
    <w:rsid w:val="00F77F0B"/>
    <w:rsid w:val="00F836B6"/>
    <w:rsid w:val="00FB25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DC22"/>
  <w15:docId w15:val="{B36068A4-B401-44A6-A95C-C094B894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5C13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13E6"/>
  </w:style>
  <w:style w:type="paragraph" w:styleId="Piedepgina">
    <w:name w:val="footer"/>
    <w:basedOn w:val="Normal"/>
    <w:link w:val="PiedepginaCar"/>
    <w:uiPriority w:val="99"/>
    <w:unhideWhenUsed/>
    <w:rsid w:val="005C13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13E6"/>
  </w:style>
  <w:style w:type="paragraph" w:styleId="Textodeglobo">
    <w:name w:val="Balloon Text"/>
    <w:basedOn w:val="Normal"/>
    <w:link w:val="TextodegloboCar"/>
    <w:uiPriority w:val="99"/>
    <w:semiHidden/>
    <w:unhideWhenUsed/>
    <w:rsid w:val="005C13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3E6"/>
    <w:rPr>
      <w:rFonts w:ascii="Tahoma" w:hAnsi="Tahoma" w:cs="Tahoma"/>
      <w:sz w:val="16"/>
      <w:szCs w:val="16"/>
    </w:rPr>
  </w:style>
  <w:style w:type="character" w:customStyle="1" w:styleId="apple-converted-space">
    <w:name w:val="apple-converted-space"/>
    <w:basedOn w:val="Fuentedeprrafopredeter"/>
    <w:rsid w:val="00A149EA"/>
  </w:style>
  <w:style w:type="character" w:customStyle="1" w:styleId="il">
    <w:name w:val="il"/>
    <w:basedOn w:val="Fuentedeprrafopredeter"/>
    <w:rsid w:val="008716D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B51B39"/>
    <w:pPr>
      <w:ind w:left="720"/>
      <w:contextualSpacing/>
    </w:pPr>
  </w:style>
  <w:style w:type="character" w:styleId="Refdecomentario">
    <w:name w:val="annotation reference"/>
    <w:basedOn w:val="Fuentedeprrafopredeter"/>
    <w:uiPriority w:val="99"/>
    <w:semiHidden/>
    <w:unhideWhenUsed/>
    <w:rsid w:val="00ED0F27"/>
    <w:rPr>
      <w:sz w:val="16"/>
      <w:szCs w:val="16"/>
    </w:rPr>
  </w:style>
  <w:style w:type="paragraph" w:styleId="Textocomentario">
    <w:name w:val="annotation text"/>
    <w:basedOn w:val="Normal"/>
    <w:link w:val="TextocomentarioCar"/>
    <w:uiPriority w:val="99"/>
    <w:unhideWhenUsed/>
    <w:rsid w:val="00ED0F27"/>
    <w:pPr>
      <w:widowControl w:val="0"/>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lang w:val="es-ES"/>
    </w:rPr>
  </w:style>
  <w:style w:type="character" w:customStyle="1" w:styleId="TextocomentarioCar">
    <w:name w:val="Texto comentario Car"/>
    <w:basedOn w:val="Fuentedeprrafopredeter"/>
    <w:link w:val="Textocomentario"/>
    <w:uiPriority w:val="99"/>
    <w:rsid w:val="00ED0F27"/>
    <w:rPr>
      <w:rFonts w:ascii="Times New Roman" w:eastAsia="Times New Roman" w:hAnsi="Times New Roman" w:cs="Times New Roman"/>
      <w:position w:val="-1"/>
      <w:sz w:val="20"/>
      <w:szCs w:val="20"/>
      <w:lang w:val="es-ES" w:eastAsia="es-AR"/>
    </w:rPr>
  </w:style>
  <w:style w:type="paragraph" w:styleId="Asuntodelcomentario">
    <w:name w:val="annotation subject"/>
    <w:basedOn w:val="Textocomentario"/>
    <w:next w:val="Textocomentario"/>
    <w:link w:val="AsuntodelcomentarioCar"/>
    <w:uiPriority w:val="99"/>
    <w:semiHidden/>
    <w:unhideWhenUsed/>
    <w:rsid w:val="004B5F8A"/>
    <w:pPr>
      <w:widowControl/>
      <w:suppressAutoHyphens w:val="0"/>
      <w:spacing w:after="200"/>
      <w:ind w:leftChars="0" w:left="0" w:firstLineChars="0" w:firstLine="0"/>
      <w:textDirection w:val="lrTb"/>
      <w:textAlignment w:val="auto"/>
      <w:outlineLvl w:val="9"/>
    </w:pPr>
    <w:rPr>
      <w:rFonts w:ascii="Calibri" w:eastAsia="Calibri" w:hAnsi="Calibri" w:cs="Calibri"/>
      <w:b/>
      <w:bCs/>
      <w:position w:val="0"/>
      <w:lang w:val="es-AR" w:eastAsia="es-ES"/>
    </w:rPr>
  </w:style>
  <w:style w:type="character" w:customStyle="1" w:styleId="AsuntodelcomentarioCar">
    <w:name w:val="Asunto del comentario Car"/>
    <w:basedOn w:val="TextocomentarioCar"/>
    <w:link w:val="Asuntodelcomentario"/>
    <w:uiPriority w:val="99"/>
    <w:semiHidden/>
    <w:rsid w:val="004B5F8A"/>
    <w:rPr>
      <w:rFonts w:ascii="Times New Roman" w:eastAsia="Times New Roman" w:hAnsi="Times New Roman" w:cs="Times New Roman"/>
      <w:b/>
      <w:bCs/>
      <w:position w:val="-1"/>
      <w:sz w:val="20"/>
      <w:szCs w:val="20"/>
      <w:lang w:val="es-ES" w:eastAsia="es-AR"/>
    </w:rPr>
  </w:style>
  <w:style w:type="character" w:customStyle="1" w:styleId="fontstyle01">
    <w:name w:val="fontstyle01"/>
    <w:rsid w:val="006B4AD6"/>
    <w:rPr>
      <w:rFonts w:ascii="TrebuchetMS-Italic" w:hAnsi="TrebuchetMS-Italic" w:hint="default"/>
      <w:b w:val="0"/>
      <w:bCs w:val="0"/>
      <w:i/>
      <w:iCs/>
      <w:color w:val="808284"/>
      <w:sz w:val="20"/>
      <w:szCs w:val="20"/>
    </w:rPr>
  </w:style>
  <w:style w:type="character" w:styleId="Hipervnculo">
    <w:name w:val="Hyperlink"/>
    <w:uiPriority w:val="99"/>
    <w:unhideWhenUsed/>
    <w:rsid w:val="006B4AD6"/>
    <w:rPr>
      <w:color w:val="0563C1"/>
      <w:u w:val="single"/>
    </w:rPr>
  </w:style>
  <w:style w:type="paragraph" w:styleId="NormalWeb">
    <w:name w:val="Normal (Web)"/>
    <w:basedOn w:val="Normal"/>
    <w:uiPriority w:val="99"/>
    <w:semiHidden/>
    <w:unhideWhenUsed/>
    <w:rsid w:val="006017C2"/>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paragraph" w:styleId="Sinespaciado">
    <w:name w:val="No Spacing"/>
    <w:uiPriority w:val="1"/>
    <w:qFormat/>
    <w:rsid w:val="006A215E"/>
    <w:pPr>
      <w:spacing w:after="0" w:line="240" w:lineRule="auto"/>
    </w:pPr>
  </w:style>
  <w:style w:type="character" w:customStyle="1" w:styleId="citationstylesgno2wrpf">
    <w:name w:val="citationstyles_gno2wrpf"/>
    <w:basedOn w:val="Fuentedeprrafopredeter"/>
    <w:rsid w:val="00613F0A"/>
  </w:style>
  <w:style w:type="character" w:styleId="nfasis">
    <w:name w:val="Emphasis"/>
    <w:basedOn w:val="Fuentedeprrafopredeter"/>
    <w:uiPriority w:val="20"/>
    <w:qFormat/>
    <w:rsid w:val="00613F0A"/>
    <w:rPr>
      <w:i/>
      <w:iCs/>
    </w:rPr>
  </w:style>
  <w:style w:type="paragraph" w:styleId="Revisin">
    <w:name w:val="Revision"/>
    <w:hidden/>
    <w:uiPriority w:val="99"/>
    <w:semiHidden/>
    <w:rsid w:val="001B04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953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qdmTiVsFMHfoF6a9x0MPJMAP1Q==">AMUW2mWUUV60uQs6G7O+6tkg4LUkC4siG+SMKUWheIK8aUjY3ml6WTcw+GmLSuCHD5DQdVIuK9DVi42Go5VidQa8uXifXk/GbWhI8CLmavNJ6CJz1xZISeUhIPXaS9z6L4Yn5C+DZdCq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2918</TotalTime>
  <Pages>6</Pages>
  <Words>968</Words>
  <Characters>5325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Victor Contreras</cp:lastModifiedBy>
  <cp:revision>14</cp:revision>
  <dcterms:created xsi:type="dcterms:W3CDTF">2023-03-31T18:45:00Z</dcterms:created>
  <dcterms:modified xsi:type="dcterms:W3CDTF">2023-09-01T13:51:00Z</dcterms:modified>
</cp:coreProperties>
</file>