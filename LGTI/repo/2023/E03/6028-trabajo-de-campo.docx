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9C4A5" w14:textId="77777777" w:rsidR="007250CE" w:rsidRDefault="007250CE">
      <w:pPr>
        <w:pStyle w:val="LO-normal"/>
        <w:widowControl w:val="0"/>
        <w:spacing w:after="0"/>
        <w:rPr>
          <w:rFonts w:ascii="Arial" w:eastAsia="Arial" w:hAnsi="Arial" w:cs="Arial"/>
          <w:color w:val="000000"/>
        </w:rPr>
      </w:pPr>
    </w:p>
    <w:tbl>
      <w:tblPr>
        <w:tblW w:w="9041" w:type="dxa"/>
        <w:tblInd w:w="-37" w:type="dxa"/>
        <w:tblLook w:val="0000" w:firstRow="0" w:lastRow="0" w:firstColumn="0" w:lastColumn="0" w:noHBand="0" w:noVBand="0"/>
      </w:tblPr>
      <w:tblGrid>
        <w:gridCol w:w="1754"/>
        <w:gridCol w:w="1191"/>
        <w:gridCol w:w="444"/>
        <w:gridCol w:w="835"/>
        <w:gridCol w:w="1112"/>
        <w:gridCol w:w="1141"/>
        <w:gridCol w:w="674"/>
        <w:gridCol w:w="1890"/>
      </w:tblGrid>
      <w:tr w:rsidR="007250CE" w14:paraId="21EBC897" w14:textId="77777777">
        <w:trPr>
          <w:trHeight w:val="300"/>
        </w:trPr>
        <w:tc>
          <w:tcPr>
            <w:tcW w:w="9040" w:type="dxa"/>
            <w:gridSpan w:val="8"/>
            <w:tcBorders>
              <w:top w:val="single" w:sz="12" w:space="0" w:color="000000"/>
              <w:left w:val="single" w:sz="12" w:space="0" w:color="000000"/>
              <w:bottom w:val="single" w:sz="12" w:space="0" w:color="000000"/>
              <w:right w:val="single" w:sz="12" w:space="0" w:color="000000"/>
            </w:tcBorders>
            <w:shd w:val="clear" w:color="auto" w:fill="EBF1DD"/>
            <w:vAlign w:val="center"/>
          </w:tcPr>
          <w:p w14:paraId="3EF9CA07" w14:textId="77777777" w:rsidR="007250CE" w:rsidRDefault="007250CE">
            <w:pPr>
              <w:pStyle w:val="LO-normal"/>
              <w:widowControl w:val="0"/>
              <w:spacing w:line="360" w:lineRule="auto"/>
              <w:ind w:left="843" w:hanging="843"/>
              <w:jc w:val="center"/>
              <w:rPr>
                <w:b/>
                <w:sz w:val="28"/>
                <w:szCs w:val="28"/>
              </w:rPr>
            </w:pPr>
          </w:p>
          <w:p w14:paraId="0FC85174" w14:textId="77777777" w:rsidR="007250CE" w:rsidRDefault="00000000">
            <w:pPr>
              <w:pStyle w:val="LO-normal"/>
              <w:widowControl w:val="0"/>
              <w:spacing w:line="360" w:lineRule="auto"/>
              <w:ind w:left="843" w:hanging="843"/>
              <w:jc w:val="center"/>
              <w:rPr>
                <w:sz w:val="28"/>
                <w:szCs w:val="28"/>
              </w:rPr>
            </w:pPr>
            <w:r>
              <w:rPr>
                <w:b/>
                <w:sz w:val="28"/>
                <w:szCs w:val="28"/>
              </w:rPr>
              <w:t>PROGRAMA UNIDAD CURRICULAR</w:t>
            </w:r>
          </w:p>
          <w:p w14:paraId="12E979A1" w14:textId="77777777" w:rsidR="007250CE" w:rsidRDefault="007250CE">
            <w:pPr>
              <w:pStyle w:val="LO-normal"/>
              <w:widowControl w:val="0"/>
              <w:ind w:left="660" w:hanging="660"/>
            </w:pPr>
          </w:p>
        </w:tc>
      </w:tr>
      <w:tr w:rsidR="007250CE" w14:paraId="50EA8C81"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D7B1E0C" w14:textId="77777777" w:rsidR="007250CE" w:rsidRDefault="00000000">
            <w:pPr>
              <w:pStyle w:val="LO-normal"/>
              <w:widowControl w:val="0"/>
              <w:spacing w:after="0" w:line="240" w:lineRule="auto"/>
              <w:rPr>
                <w:b/>
              </w:rPr>
            </w:pPr>
            <w:r>
              <w:rPr>
                <w:b/>
              </w:rPr>
              <w:t xml:space="preserve">Unidad Académica </w:t>
            </w:r>
          </w:p>
          <w:p w14:paraId="273CA05B" w14:textId="77777777" w:rsidR="007250CE" w:rsidRDefault="007250CE">
            <w:pPr>
              <w:pStyle w:val="LO-normal"/>
              <w:widowControl w:val="0"/>
              <w:ind w:left="663" w:hanging="663"/>
              <w:rPr>
                <w:b/>
              </w:rPr>
            </w:pP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5BE08F69" w14:textId="77777777" w:rsidR="007250CE" w:rsidRDefault="00000000">
            <w:pPr>
              <w:pStyle w:val="LO-normal"/>
              <w:widowControl w:val="0"/>
              <w:rPr>
                <w:b/>
              </w:rPr>
            </w:pPr>
            <w:r>
              <w:rPr>
                <w:rFonts w:eastAsia="Times New Roman"/>
                <w:bCs/>
              </w:rPr>
              <w:t>DEPARTAMENTO DE ECONOMÍA, PRODUCCIÓN E INNOVACIÓN TECNOLÓGICA</w:t>
            </w:r>
          </w:p>
        </w:tc>
      </w:tr>
      <w:tr w:rsidR="007250CE" w14:paraId="01F312C7"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511D1724" w14:textId="77777777" w:rsidR="007250CE" w:rsidRDefault="00000000">
            <w:pPr>
              <w:pStyle w:val="LO-normal"/>
              <w:widowControl w:val="0"/>
              <w:ind w:left="663" w:hanging="663"/>
              <w:rPr>
                <w:b/>
              </w:rPr>
            </w:pPr>
            <w:r>
              <w:rPr>
                <w:b/>
              </w:rPr>
              <w:t>Carrera/s</w:t>
            </w:r>
          </w:p>
          <w:p w14:paraId="640D9798" w14:textId="77777777" w:rsidR="007250CE" w:rsidRDefault="00000000">
            <w:pPr>
              <w:pStyle w:val="LO-normal"/>
              <w:widowControl w:val="0"/>
              <w:ind w:left="663" w:hanging="663"/>
              <w:rPr>
                <w:b/>
              </w:rPr>
            </w:pPr>
            <w:r>
              <w:rPr>
                <w:b/>
              </w:rPr>
              <w:t xml:space="preserve">  </w:t>
            </w: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787D820D" w14:textId="77777777" w:rsidR="007250CE" w:rsidRDefault="00000000">
            <w:pPr>
              <w:pStyle w:val="LO-normal"/>
              <w:widowControl w:val="0"/>
            </w:pPr>
            <w:r>
              <w:rPr>
                <w:rFonts w:eastAsia="Times New Roman"/>
                <w:bCs/>
              </w:rPr>
              <w:t>LICENCIATURA EN GESTIÓN DE TECNOLOGÍAS DE LA INFORMACIÓN</w:t>
            </w:r>
          </w:p>
        </w:tc>
      </w:tr>
      <w:tr w:rsidR="007250CE" w14:paraId="5E3AB98C"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5241F0D" w14:textId="77777777" w:rsidR="007250CE" w:rsidRDefault="00000000">
            <w:pPr>
              <w:pStyle w:val="LO-normal"/>
              <w:widowControl w:val="0"/>
              <w:ind w:left="663" w:hanging="663"/>
              <w:rPr>
                <w:b/>
              </w:rPr>
            </w:pPr>
            <w:r>
              <w:rPr>
                <w:b/>
              </w:rPr>
              <w:t>Plan de Estudios</w:t>
            </w:r>
          </w:p>
          <w:p w14:paraId="35C82FDC" w14:textId="77777777" w:rsidR="007250CE" w:rsidRDefault="007250CE">
            <w:pPr>
              <w:pStyle w:val="LO-normal"/>
              <w:widowControl w:val="0"/>
              <w:ind w:left="663" w:hanging="663"/>
              <w:rPr>
                <w:b/>
              </w:rPr>
            </w:pP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5BE0D83F" w14:textId="77777777" w:rsidR="007250CE" w:rsidRDefault="007250CE">
            <w:pPr>
              <w:spacing w:after="0" w:line="240" w:lineRule="auto"/>
            </w:pPr>
          </w:p>
          <w:p w14:paraId="5BD4D41C" w14:textId="77777777" w:rsidR="007250CE" w:rsidRDefault="00000000">
            <w:pPr>
              <w:spacing w:after="0" w:line="240" w:lineRule="auto"/>
            </w:pPr>
            <w:r>
              <w:t>Resolución (CS) 220/2019</w:t>
            </w:r>
          </w:p>
          <w:p w14:paraId="0EDA0D3E" w14:textId="77777777" w:rsidR="007250CE" w:rsidRDefault="007250CE">
            <w:pPr>
              <w:pStyle w:val="LO-normal"/>
              <w:widowControl w:val="0"/>
            </w:pPr>
          </w:p>
        </w:tc>
      </w:tr>
      <w:tr w:rsidR="007250CE" w14:paraId="59634C28" w14:textId="77777777">
        <w:trPr>
          <w:trHeight w:val="300"/>
        </w:trPr>
        <w:tc>
          <w:tcPr>
            <w:tcW w:w="9040" w:type="dxa"/>
            <w:gridSpan w:val="8"/>
            <w:tcBorders>
              <w:top w:val="single" w:sz="12" w:space="0" w:color="000000"/>
              <w:left w:val="single" w:sz="12" w:space="0" w:color="000000"/>
              <w:bottom w:val="single" w:sz="12" w:space="0" w:color="000000"/>
              <w:right w:val="single" w:sz="12" w:space="0" w:color="000000"/>
            </w:tcBorders>
            <w:shd w:val="clear" w:color="auto" w:fill="EBF1DD"/>
            <w:vAlign w:val="center"/>
          </w:tcPr>
          <w:p w14:paraId="0DED0847" w14:textId="77777777" w:rsidR="007250CE" w:rsidRDefault="00000000">
            <w:pPr>
              <w:pStyle w:val="LO-normal"/>
              <w:widowControl w:val="0"/>
              <w:numPr>
                <w:ilvl w:val="0"/>
                <w:numId w:val="1"/>
              </w:numPr>
              <w:spacing w:after="0" w:line="240" w:lineRule="auto"/>
              <w:ind w:left="426"/>
              <w:rPr>
                <w:b/>
                <w:color w:val="000000"/>
              </w:rPr>
            </w:pPr>
            <w:r>
              <w:rPr>
                <w:b/>
                <w:color w:val="000000"/>
              </w:rPr>
              <w:t>Datos sobre la unidad curricular</w:t>
            </w:r>
          </w:p>
        </w:tc>
      </w:tr>
      <w:tr w:rsidR="007250CE" w14:paraId="2B4F27CB" w14:textId="77777777">
        <w:trPr>
          <w:trHeight w:val="386"/>
        </w:trPr>
        <w:tc>
          <w:tcPr>
            <w:tcW w:w="1753"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16D757E" w14:textId="77777777" w:rsidR="007250CE" w:rsidRDefault="00000000">
            <w:pPr>
              <w:pStyle w:val="LO-normal"/>
              <w:widowControl w:val="0"/>
              <w:rPr>
                <w:b/>
              </w:rPr>
            </w:pPr>
            <w:r>
              <w:rPr>
                <w:b/>
              </w:rPr>
              <w:t xml:space="preserve">Nombre </w:t>
            </w:r>
          </w:p>
        </w:tc>
        <w:tc>
          <w:tcPr>
            <w:tcW w:w="3582" w:type="dxa"/>
            <w:gridSpan w:val="4"/>
            <w:tcBorders>
              <w:top w:val="single" w:sz="12" w:space="0" w:color="000000"/>
              <w:left w:val="single" w:sz="12" w:space="0" w:color="000000"/>
              <w:bottom w:val="single" w:sz="12" w:space="0" w:color="000000"/>
              <w:right w:val="single" w:sz="12" w:space="0" w:color="000000"/>
            </w:tcBorders>
            <w:shd w:val="clear" w:color="auto" w:fill="FFFFFF"/>
            <w:vAlign w:val="center"/>
          </w:tcPr>
          <w:p w14:paraId="6F41503E" w14:textId="77777777" w:rsidR="007250CE" w:rsidRDefault="00000000">
            <w:pPr>
              <w:pStyle w:val="LO-normal"/>
              <w:widowControl w:val="0"/>
            </w:pPr>
            <w:r>
              <w:rPr>
                <w:b/>
              </w:rPr>
              <w:t>TRABAJO DE CAMPO</w:t>
            </w:r>
          </w:p>
        </w:tc>
        <w:tc>
          <w:tcPr>
            <w:tcW w:w="114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37B042D3" w14:textId="77777777" w:rsidR="007250CE" w:rsidRDefault="00000000">
            <w:pPr>
              <w:pStyle w:val="LO-normal"/>
              <w:widowControl w:val="0"/>
              <w:rPr>
                <w:b/>
              </w:rPr>
            </w:pPr>
            <w:r>
              <w:rPr>
                <w:b/>
              </w:rPr>
              <w:t>Código</w:t>
            </w:r>
          </w:p>
        </w:tc>
        <w:tc>
          <w:tcPr>
            <w:tcW w:w="2564"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0006C80" w14:textId="77777777" w:rsidR="007250CE" w:rsidRDefault="00000000">
            <w:pPr>
              <w:pStyle w:val="LO-normal"/>
              <w:widowControl w:val="0"/>
            </w:pPr>
            <w:r>
              <w:t>6028</w:t>
            </w:r>
          </w:p>
        </w:tc>
      </w:tr>
      <w:tr w:rsidR="007250CE" w14:paraId="54BB0F5F" w14:textId="77777777">
        <w:trPr>
          <w:trHeight w:val="509"/>
        </w:trPr>
        <w:tc>
          <w:tcPr>
            <w:tcW w:w="1753" w:type="dxa"/>
            <w:vMerge w:val="restart"/>
            <w:tcBorders>
              <w:top w:val="single" w:sz="12" w:space="0" w:color="000000"/>
              <w:left w:val="single" w:sz="12" w:space="0" w:color="000000"/>
              <w:right w:val="single" w:sz="12" w:space="0" w:color="000000"/>
            </w:tcBorders>
            <w:shd w:val="clear" w:color="auto" w:fill="FFFFFF"/>
            <w:vAlign w:val="center"/>
          </w:tcPr>
          <w:p w14:paraId="16B6608E" w14:textId="77777777" w:rsidR="007250CE" w:rsidRDefault="00000000">
            <w:pPr>
              <w:pStyle w:val="LO-normal"/>
              <w:widowControl w:val="0"/>
              <w:rPr>
                <w:b/>
              </w:rPr>
            </w:pPr>
            <w:r>
              <w:rPr>
                <w:b/>
              </w:rPr>
              <w:t>Modalidad</w:t>
            </w:r>
          </w:p>
        </w:tc>
        <w:tc>
          <w:tcPr>
            <w:tcW w:w="1635" w:type="dxa"/>
            <w:gridSpan w:val="2"/>
            <w:vMerge w:val="restart"/>
            <w:tcBorders>
              <w:top w:val="single" w:sz="12" w:space="0" w:color="000000"/>
              <w:left w:val="single" w:sz="12" w:space="0" w:color="000000"/>
              <w:right w:val="single" w:sz="4" w:space="0" w:color="000000"/>
            </w:tcBorders>
            <w:shd w:val="clear" w:color="auto" w:fill="FFFFFF"/>
            <w:vAlign w:val="center"/>
          </w:tcPr>
          <w:p w14:paraId="6DA2E5A0" w14:textId="77777777" w:rsidR="007250CE" w:rsidRDefault="00000000">
            <w:pPr>
              <w:pStyle w:val="LO-normal"/>
              <w:widowControl w:val="0"/>
            </w:pPr>
            <w:r>
              <w:t>PRESENCIAL</w:t>
            </w:r>
          </w:p>
        </w:tc>
        <w:tc>
          <w:tcPr>
            <w:tcW w:w="1947" w:type="dxa"/>
            <w:gridSpan w:val="2"/>
            <w:vMerge w:val="restart"/>
            <w:tcBorders>
              <w:top w:val="single" w:sz="12" w:space="0" w:color="000000"/>
              <w:left w:val="single" w:sz="12" w:space="0" w:color="000000"/>
              <w:right w:val="single" w:sz="4" w:space="0" w:color="000000"/>
            </w:tcBorders>
            <w:shd w:val="clear" w:color="auto" w:fill="FFFFFF"/>
            <w:vAlign w:val="center"/>
          </w:tcPr>
          <w:p w14:paraId="1D501440" w14:textId="77777777" w:rsidR="007250CE" w:rsidRDefault="00000000">
            <w:pPr>
              <w:pStyle w:val="LO-normal"/>
              <w:widowControl w:val="0"/>
              <w:rPr>
                <w:b/>
              </w:rPr>
            </w:pPr>
            <w:r>
              <w:rPr>
                <w:b/>
              </w:rPr>
              <w:t>Régimen</w:t>
            </w:r>
          </w:p>
        </w:tc>
        <w:tc>
          <w:tcPr>
            <w:tcW w:w="3705" w:type="dxa"/>
            <w:gridSpan w:val="3"/>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2425AF19" w14:textId="77777777" w:rsidR="007250CE" w:rsidRDefault="00000000">
            <w:pPr>
              <w:pStyle w:val="LO-normal"/>
              <w:widowControl w:val="0"/>
            </w:pPr>
            <w:r>
              <w:t>Cuatrimestral    </w:t>
            </w:r>
          </w:p>
        </w:tc>
      </w:tr>
      <w:tr w:rsidR="007250CE" w14:paraId="491B5B23" w14:textId="77777777">
        <w:trPr>
          <w:trHeight w:val="509"/>
        </w:trPr>
        <w:tc>
          <w:tcPr>
            <w:tcW w:w="1753" w:type="dxa"/>
            <w:vMerge/>
            <w:tcBorders>
              <w:top w:val="single" w:sz="12" w:space="0" w:color="000000"/>
              <w:left w:val="single" w:sz="12" w:space="0" w:color="000000"/>
              <w:right w:val="single" w:sz="12" w:space="0" w:color="000000"/>
            </w:tcBorders>
            <w:shd w:val="clear" w:color="auto" w:fill="FFFFFF"/>
            <w:vAlign w:val="center"/>
          </w:tcPr>
          <w:p w14:paraId="27499FAE" w14:textId="77777777" w:rsidR="007250CE" w:rsidRDefault="007250CE">
            <w:pPr>
              <w:pStyle w:val="LO-normal"/>
              <w:widowControl w:val="0"/>
              <w:spacing w:after="0"/>
            </w:pPr>
          </w:p>
        </w:tc>
        <w:tc>
          <w:tcPr>
            <w:tcW w:w="1635" w:type="dxa"/>
            <w:gridSpan w:val="2"/>
            <w:vMerge/>
            <w:tcBorders>
              <w:top w:val="single" w:sz="12" w:space="0" w:color="000000"/>
              <w:left w:val="single" w:sz="12" w:space="0" w:color="000000"/>
              <w:right w:val="single" w:sz="4" w:space="0" w:color="000000"/>
            </w:tcBorders>
            <w:shd w:val="clear" w:color="auto" w:fill="FFFFFF"/>
            <w:vAlign w:val="center"/>
          </w:tcPr>
          <w:p w14:paraId="4E7FACD4" w14:textId="77777777" w:rsidR="007250CE" w:rsidRDefault="007250CE">
            <w:pPr>
              <w:pStyle w:val="LO-normal"/>
              <w:widowControl w:val="0"/>
              <w:spacing w:after="0"/>
            </w:pPr>
          </w:p>
        </w:tc>
        <w:tc>
          <w:tcPr>
            <w:tcW w:w="1947" w:type="dxa"/>
            <w:gridSpan w:val="2"/>
            <w:vMerge/>
            <w:tcBorders>
              <w:top w:val="single" w:sz="12" w:space="0" w:color="000000"/>
              <w:left w:val="single" w:sz="12" w:space="0" w:color="000000"/>
              <w:right w:val="single" w:sz="4" w:space="0" w:color="000000"/>
            </w:tcBorders>
            <w:shd w:val="clear" w:color="auto" w:fill="FFFFFF"/>
            <w:vAlign w:val="center"/>
          </w:tcPr>
          <w:p w14:paraId="131619F5" w14:textId="77777777" w:rsidR="007250CE" w:rsidRDefault="007250CE">
            <w:pPr>
              <w:pStyle w:val="LO-normal"/>
              <w:widowControl w:val="0"/>
              <w:spacing w:after="0"/>
            </w:pPr>
          </w:p>
        </w:tc>
        <w:tc>
          <w:tcPr>
            <w:tcW w:w="3705" w:type="dxa"/>
            <w:gridSpan w:val="3"/>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51EE96C8" w14:textId="77777777" w:rsidR="007250CE" w:rsidRDefault="007250CE">
            <w:pPr>
              <w:pStyle w:val="LO-normal"/>
              <w:widowControl w:val="0"/>
              <w:spacing w:after="0"/>
            </w:pPr>
          </w:p>
        </w:tc>
      </w:tr>
      <w:tr w:rsidR="007250CE" w14:paraId="319B95C8"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bottom"/>
          </w:tcPr>
          <w:p w14:paraId="39841772" w14:textId="77777777" w:rsidR="007250CE" w:rsidRDefault="00000000">
            <w:pPr>
              <w:pStyle w:val="LO-normal"/>
              <w:widowControl w:val="0"/>
              <w:rPr>
                <w:b/>
              </w:rPr>
            </w:pPr>
            <w:r>
              <w:rPr>
                <w:b/>
              </w:rPr>
              <w:t>Equipo responsable</w:t>
            </w: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bottom"/>
          </w:tcPr>
          <w:p w14:paraId="1B844011" w14:textId="77777777" w:rsidR="007250CE" w:rsidRDefault="007250CE">
            <w:pPr>
              <w:pStyle w:val="LO-normal"/>
              <w:widowControl w:val="0"/>
              <w:ind w:left="663" w:hanging="663"/>
              <w:jc w:val="center"/>
              <w:rPr>
                <w:b/>
              </w:rPr>
            </w:pPr>
          </w:p>
          <w:p w14:paraId="3B9A82E0" w14:textId="77777777" w:rsidR="007250CE" w:rsidRDefault="00000000">
            <w:pPr>
              <w:pStyle w:val="LO-normal"/>
              <w:widowControl w:val="0"/>
              <w:ind w:left="663" w:hanging="663"/>
              <w:jc w:val="center"/>
              <w:rPr>
                <w:b/>
              </w:rPr>
            </w:pPr>
            <w:r>
              <w:rPr>
                <w:b/>
              </w:rPr>
              <w:t>GERARDO MARTIN GONZALEZ TULIAN</w:t>
            </w:r>
          </w:p>
        </w:tc>
      </w:tr>
      <w:tr w:rsidR="007250CE" w14:paraId="0036E3E9" w14:textId="77777777">
        <w:trPr>
          <w:trHeight w:val="300"/>
        </w:trPr>
        <w:tc>
          <w:tcPr>
            <w:tcW w:w="3388"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38CDDB4B" w14:textId="77777777" w:rsidR="007250CE" w:rsidRDefault="00000000">
            <w:pPr>
              <w:pStyle w:val="LO-normal"/>
              <w:widowControl w:val="0"/>
              <w:ind w:left="1"/>
              <w:rPr>
                <w:b/>
              </w:rPr>
            </w:pPr>
            <w:r>
              <w:rPr>
                <w:b/>
              </w:rPr>
              <w:t>Año de presentación del programa</w:t>
            </w:r>
          </w:p>
        </w:tc>
        <w:tc>
          <w:tcPr>
            <w:tcW w:w="5652"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4C62AA95" w14:textId="77777777" w:rsidR="007250CE" w:rsidRDefault="00000000">
            <w:pPr>
              <w:pStyle w:val="LO-normal"/>
              <w:widowControl w:val="0"/>
              <w:rPr>
                <w:b/>
              </w:rPr>
            </w:pPr>
            <w:r>
              <w:rPr>
                <w:b/>
              </w:rPr>
              <w:t> </w:t>
            </w:r>
            <w:r>
              <w:rPr>
                <w:b/>
              </w:rPr>
              <w:t>2023-03</w:t>
            </w:r>
          </w:p>
        </w:tc>
      </w:tr>
      <w:tr w:rsidR="007250CE" w14:paraId="17E07633" w14:textId="77777777">
        <w:trPr>
          <w:trHeight w:val="300"/>
        </w:trPr>
        <w:tc>
          <w:tcPr>
            <w:tcW w:w="9040" w:type="dxa"/>
            <w:gridSpan w:val="8"/>
            <w:tcBorders>
              <w:top w:val="single" w:sz="12" w:space="0" w:color="000000"/>
              <w:left w:val="single" w:sz="12" w:space="0" w:color="000000"/>
              <w:bottom w:val="single" w:sz="12" w:space="0" w:color="000000"/>
              <w:right w:val="single" w:sz="12" w:space="0" w:color="000000"/>
            </w:tcBorders>
            <w:shd w:val="clear" w:color="auto" w:fill="EBF1DD"/>
            <w:vAlign w:val="center"/>
          </w:tcPr>
          <w:p w14:paraId="54D20396" w14:textId="77777777" w:rsidR="007250CE" w:rsidRDefault="00000000">
            <w:pPr>
              <w:pStyle w:val="LO-normal"/>
              <w:widowControl w:val="0"/>
              <w:numPr>
                <w:ilvl w:val="0"/>
                <w:numId w:val="1"/>
              </w:numPr>
              <w:spacing w:after="0" w:line="240" w:lineRule="auto"/>
              <w:ind w:left="426"/>
              <w:rPr>
                <w:color w:val="000000"/>
              </w:rPr>
            </w:pPr>
            <w:r>
              <w:rPr>
                <w:b/>
                <w:color w:val="000000"/>
              </w:rPr>
              <w:t>Carga horaria</w:t>
            </w:r>
          </w:p>
        </w:tc>
      </w:tr>
      <w:tr w:rsidR="007250CE" w14:paraId="4A480AD9" w14:textId="77777777">
        <w:trPr>
          <w:trHeight w:val="388"/>
        </w:trPr>
        <w:tc>
          <w:tcPr>
            <w:tcW w:w="2944"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19234930" w14:textId="77777777" w:rsidR="007250CE" w:rsidRDefault="00000000">
            <w:pPr>
              <w:pStyle w:val="LO-normal"/>
              <w:widowControl w:val="0"/>
              <w:tabs>
                <w:tab w:val="left" w:pos="0"/>
              </w:tabs>
              <w:ind w:left="663" w:hanging="663"/>
              <w:rPr>
                <w:b/>
              </w:rPr>
            </w:pPr>
            <w:r>
              <w:rPr>
                <w:b/>
              </w:rPr>
              <w:t>Horas de clase semanales</w:t>
            </w:r>
          </w:p>
        </w:tc>
        <w:tc>
          <w:tcPr>
            <w:tcW w:w="1279" w:type="dxa"/>
            <w:gridSpan w:val="2"/>
            <w:tcBorders>
              <w:top w:val="single" w:sz="12" w:space="0" w:color="000000"/>
              <w:left w:val="single" w:sz="12" w:space="0" w:color="000000"/>
              <w:bottom w:val="single" w:sz="12" w:space="0" w:color="000000"/>
              <w:right w:val="single" w:sz="12" w:space="0" w:color="000000"/>
            </w:tcBorders>
          </w:tcPr>
          <w:p w14:paraId="79BB74ED" w14:textId="77777777" w:rsidR="007250CE" w:rsidRDefault="00000000">
            <w:pPr>
              <w:pStyle w:val="LO-normal"/>
              <w:widowControl w:val="0"/>
              <w:jc w:val="center"/>
            </w:pPr>
            <w:r>
              <w:t>6</w:t>
            </w:r>
          </w:p>
        </w:tc>
        <w:tc>
          <w:tcPr>
            <w:tcW w:w="2927" w:type="dxa"/>
            <w:gridSpan w:val="3"/>
            <w:tcBorders>
              <w:top w:val="single" w:sz="12" w:space="0" w:color="000000"/>
              <w:left w:val="single" w:sz="12" w:space="0" w:color="000000"/>
              <w:bottom w:val="single" w:sz="12" w:space="0" w:color="000000"/>
              <w:right w:val="single" w:sz="12" w:space="0" w:color="000000"/>
            </w:tcBorders>
            <w:shd w:val="clear" w:color="auto" w:fill="1E1C11"/>
          </w:tcPr>
          <w:p w14:paraId="278194AC" w14:textId="77777777" w:rsidR="007250CE" w:rsidRDefault="007250CE">
            <w:pPr>
              <w:pStyle w:val="LO-normal"/>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3131459B" w14:textId="77777777" w:rsidR="007250CE" w:rsidRDefault="007250CE">
            <w:pPr>
              <w:pStyle w:val="LO-normal"/>
              <w:widowControl w:val="0"/>
              <w:ind w:left="660" w:hanging="660"/>
            </w:pPr>
          </w:p>
        </w:tc>
      </w:tr>
      <w:tr w:rsidR="007250CE" w14:paraId="3F0C8506" w14:textId="77777777">
        <w:trPr>
          <w:trHeight w:val="170"/>
        </w:trPr>
        <w:tc>
          <w:tcPr>
            <w:tcW w:w="2944" w:type="dxa"/>
            <w:gridSpan w:val="2"/>
            <w:vMerge w:val="restart"/>
            <w:tcBorders>
              <w:top w:val="single" w:sz="12" w:space="0" w:color="000000"/>
              <w:left w:val="single" w:sz="12" w:space="0" w:color="000000"/>
              <w:right w:val="single" w:sz="4" w:space="0" w:color="000000"/>
            </w:tcBorders>
            <w:shd w:val="clear" w:color="auto" w:fill="FFFFFF"/>
          </w:tcPr>
          <w:p w14:paraId="48D501DF" w14:textId="77777777" w:rsidR="007250CE" w:rsidRDefault="00000000">
            <w:pPr>
              <w:pStyle w:val="LO-normal"/>
              <w:widowControl w:val="0"/>
              <w:tabs>
                <w:tab w:val="left" w:pos="0"/>
              </w:tabs>
              <w:ind w:left="663" w:hanging="663"/>
              <w:rPr>
                <w:b/>
              </w:rPr>
            </w:pPr>
            <w:r>
              <w:rPr>
                <w:b/>
              </w:rPr>
              <w:t>Horas de clase totales</w:t>
            </w:r>
          </w:p>
        </w:tc>
        <w:tc>
          <w:tcPr>
            <w:tcW w:w="1279" w:type="dxa"/>
            <w:gridSpan w:val="2"/>
            <w:vMerge w:val="restart"/>
            <w:tcBorders>
              <w:top w:val="single" w:sz="12" w:space="0" w:color="000000"/>
              <w:left w:val="single" w:sz="12" w:space="0" w:color="000000"/>
              <w:right w:val="single" w:sz="12" w:space="0" w:color="000000"/>
            </w:tcBorders>
          </w:tcPr>
          <w:p w14:paraId="2EB59617" w14:textId="77777777" w:rsidR="007250CE" w:rsidRDefault="00000000">
            <w:pPr>
              <w:pStyle w:val="LO-normal"/>
              <w:widowControl w:val="0"/>
              <w:ind w:left="660" w:hanging="660"/>
              <w:jc w:val="center"/>
            </w:pPr>
            <w:r>
              <w:t>96</w:t>
            </w:r>
          </w:p>
        </w:tc>
        <w:tc>
          <w:tcPr>
            <w:tcW w:w="2927" w:type="dxa"/>
            <w:gridSpan w:val="3"/>
            <w:tcBorders>
              <w:top w:val="single" w:sz="12" w:space="0" w:color="000000"/>
              <w:left w:val="single" w:sz="12" w:space="0" w:color="000000"/>
              <w:bottom w:val="single" w:sz="12" w:space="0" w:color="000000"/>
              <w:right w:val="single" w:sz="12" w:space="0" w:color="000000"/>
            </w:tcBorders>
          </w:tcPr>
          <w:p w14:paraId="074BAE2D" w14:textId="77777777" w:rsidR="007250CE" w:rsidRDefault="00000000">
            <w:pPr>
              <w:pStyle w:val="LO-normal"/>
              <w:widowControl w:val="0"/>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7D65A233" w14:textId="77777777" w:rsidR="007250CE" w:rsidRDefault="007250CE">
            <w:pPr>
              <w:pStyle w:val="LO-normal"/>
              <w:widowControl w:val="0"/>
              <w:ind w:left="660" w:hanging="660"/>
              <w:jc w:val="center"/>
            </w:pPr>
          </w:p>
        </w:tc>
      </w:tr>
      <w:tr w:rsidR="007250CE" w14:paraId="4F4A4781" w14:textId="77777777">
        <w:trPr>
          <w:trHeight w:val="170"/>
        </w:trPr>
        <w:tc>
          <w:tcPr>
            <w:tcW w:w="2944" w:type="dxa"/>
            <w:gridSpan w:val="2"/>
            <w:vMerge/>
            <w:tcBorders>
              <w:top w:val="single" w:sz="12" w:space="0" w:color="000000"/>
              <w:left w:val="single" w:sz="12" w:space="0" w:color="000000"/>
              <w:right w:val="single" w:sz="4" w:space="0" w:color="000000"/>
            </w:tcBorders>
            <w:shd w:val="clear" w:color="auto" w:fill="FFFFFF"/>
          </w:tcPr>
          <w:p w14:paraId="5E5812D1" w14:textId="77777777" w:rsidR="007250CE" w:rsidRDefault="007250CE">
            <w:pPr>
              <w:pStyle w:val="LO-normal"/>
              <w:widowControl w:val="0"/>
              <w:spacing w:after="0"/>
            </w:pPr>
          </w:p>
        </w:tc>
        <w:tc>
          <w:tcPr>
            <w:tcW w:w="1279" w:type="dxa"/>
            <w:gridSpan w:val="2"/>
            <w:vMerge/>
            <w:tcBorders>
              <w:top w:val="single" w:sz="12" w:space="0" w:color="000000"/>
              <w:left w:val="single" w:sz="12" w:space="0" w:color="000000"/>
              <w:right w:val="single" w:sz="12" w:space="0" w:color="000000"/>
            </w:tcBorders>
          </w:tcPr>
          <w:p w14:paraId="73D6BB62" w14:textId="77777777" w:rsidR="007250CE" w:rsidRDefault="007250CE">
            <w:pPr>
              <w:pStyle w:val="LO-normal"/>
              <w:widowControl w:val="0"/>
              <w:spacing w:after="0"/>
            </w:pPr>
          </w:p>
        </w:tc>
        <w:tc>
          <w:tcPr>
            <w:tcW w:w="2927" w:type="dxa"/>
            <w:gridSpan w:val="3"/>
            <w:tcBorders>
              <w:top w:val="single" w:sz="12" w:space="0" w:color="000000"/>
              <w:left w:val="single" w:sz="12" w:space="0" w:color="000000"/>
              <w:bottom w:val="single" w:sz="12" w:space="0" w:color="000000"/>
              <w:right w:val="single" w:sz="12" w:space="0" w:color="000000"/>
            </w:tcBorders>
          </w:tcPr>
          <w:p w14:paraId="0FDF882E" w14:textId="77777777" w:rsidR="007250CE" w:rsidRDefault="00000000">
            <w:pPr>
              <w:pStyle w:val="LO-normal"/>
              <w:widowControl w:val="0"/>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D77FDA4" w14:textId="77777777" w:rsidR="007250CE" w:rsidRDefault="007250CE">
            <w:pPr>
              <w:pStyle w:val="LO-normal"/>
              <w:widowControl w:val="0"/>
              <w:ind w:left="660" w:hanging="660"/>
              <w:jc w:val="center"/>
            </w:pPr>
          </w:p>
        </w:tc>
      </w:tr>
      <w:tr w:rsidR="007250CE" w14:paraId="596D5B76" w14:textId="77777777">
        <w:trPr>
          <w:trHeight w:val="170"/>
        </w:trPr>
        <w:tc>
          <w:tcPr>
            <w:tcW w:w="2944" w:type="dxa"/>
            <w:gridSpan w:val="2"/>
            <w:vMerge/>
            <w:tcBorders>
              <w:top w:val="single" w:sz="12" w:space="0" w:color="000000"/>
              <w:left w:val="single" w:sz="12" w:space="0" w:color="000000"/>
              <w:right w:val="single" w:sz="4" w:space="0" w:color="000000"/>
            </w:tcBorders>
            <w:shd w:val="clear" w:color="auto" w:fill="FFFFFF"/>
          </w:tcPr>
          <w:p w14:paraId="6FA61247" w14:textId="77777777" w:rsidR="007250CE" w:rsidRDefault="007250CE">
            <w:pPr>
              <w:pStyle w:val="LO-normal"/>
              <w:widowControl w:val="0"/>
              <w:spacing w:after="0"/>
            </w:pPr>
          </w:p>
        </w:tc>
        <w:tc>
          <w:tcPr>
            <w:tcW w:w="1279" w:type="dxa"/>
            <w:gridSpan w:val="2"/>
            <w:vMerge/>
            <w:tcBorders>
              <w:top w:val="single" w:sz="12" w:space="0" w:color="000000"/>
              <w:left w:val="single" w:sz="12" w:space="0" w:color="000000"/>
              <w:right w:val="single" w:sz="12" w:space="0" w:color="000000"/>
            </w:tcBorders>
          </w:tcPr>
          <w:p w14:paraId="511815A5" w14:textId="77777777" w:rsidR="007250CE" w:rsidRDefault="007250CE">
            <w:pPr>
              <w:pStyle w:val="LO-normal"/>
              <w:widowControl w:val="0"/>
              <w:spacing w:after="0"/>
            </w:pPr>
          </w:p>
        </w:tc>
        <w:tc>
          <w:tcPr>
            <w:tcW w:w="2927" w:type="dxa"/>
            <w:gridSpan w:val="3"/>
            <w:tcBorders>
              <w:top w:val="single" w:sz="12" w:space="0" w:color="000000"/>
              <w:left w:val="single" w:sz="12" w:space="0" w:color="000000"/>
              <w:bottom w:val="single" w:sz="12" w:space="0" w:color="000000"/>
              <w:right w:val="single" w:sz="12" w:space="0" w:color="000000"/>
            </w:tcBorders>
          </w:tcPr>
          <w:p w14:paraId="24032B7E" w14:textId="77777777" w:rsidR="007250CE" w:rsidRDefault="00000000">
            <w:pPr>
              <w:pStyle w:val="LO-normal"/>
              <w:widowControl w:val="0"/>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28A83E5E" w14:textId="77777777" w:rsidR="007250CE" w:rsidRDefault="007250CE">
            <w:pPr>
              <w:pStyle w:val="LO-normal"/>
              <w:widowControl w:val="0"/>
              <w:ind w:left="660" w:hanging="660"/>
            </w:pPr>
          </w:p>
        </w:tc>
      </w:tr>
    </w:tbl>
    <w:p w14:paraId="535AAA5D" w14:textId="77777777" w:rsidR="007250CE" w:rsidRDefault="007250CE">
      <w:pPr>
        <w:pStyle w:val="LO-normal"/>
      </w:pPr>
      <w:bookmarkStart w:id="0" w:name="_heading=h.gjdgxs"/>
      <w:bookmarkEnd w:id="0"/>
    </w:p>
    <w:p w14:paraId="58468C39" w14:textId="77777777" w:rsidR="007250CE" w:rsidRDefault="007250CE">
      <w:pPr>
        <w:pStyle w:val="LO-normal"/>
      </w:pPr>
    </w:p>
    <w:tbl>
      <w:tblPr>
        <w:tblW w:w="9214" w:type="dxa"/>
        <w:tblInd w:w="-68" w:type="dxa"/>
        <w:tblLook w:val="0000" w:firstRow="0" w:lastRow="0" w:firstColumn="0" w:lastColumn="0" w:noHBand="0" w:noVBand="0"/>
      </w:tblPr>
      <w:tblGrid>
        <w:gridCol w:w="8101"/>
        <w:gridCol w:w="1113"/>
      </w:tblGrid>
      <w:tr w:rsidR="007250CE" w14:paraId="78E09C9F" w14:textId="77777777">
        <w:trPr>
          <w:trHeight w:val="300"/>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257E49C4" w14:textId="77777777" w:rsidR="007250CE" w:rsidRDefault="00000000">
            <w:pPr>
              <w:pStyle w:val="LO-normal"/>
              <w:widowControl w:val="0"/>
              <w:numPr>
                <w:ilvl w:val="0"/>
                <w:numId w:val="1"/>
              </w:numPr>
              <w:spacing w:after="0" w:line="240" w:lineRule="auto"/>
              <w:ind w:left="426"/>
              <w:rPr>
                <w:color w:val="000000"/>
              </w:rPr>
            </w:pPr>
            <w:r>
              <w:rPr>
                <w:b/>
                <w:color w:val="000000"/>
              </w:rPr>
              <w:lastRenderedPageBreak/>
              <w:t>Unidades correlativas</w:t>
            </w:r>
            <w:r>
              <w:rPr>
                <w:color w:val="000000"/>
              </w:rPr>
              <w:t xml:space="preserve"> precedentes en el Plan de Estudios</w:t>
            </w:r>
          </w:p>
        </w:tc>
      </w:tr>
      <w:tr w:rsidR="007250CE" w14:paraId="2F26CF62"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tcPr>
          <w:p w14:paraId="5BE57759" w14:textId="77777777" w:rsidR="007250CE" w:rsidRDefault="00000000">
            <w:pPr>
              <w:pStyle w:val="LO-normal"/>
              <w:widowControl w:val="0"/>
              <w:ind w:left="1276"/>
              <w:jc w:val="center"/>
            </w:pPr>
            <w:r>
              <w:t>Denominación</w:t>
            </w:r>
          </w:p>
        </w:tc>
        <w:tc>
          <w:tcPr>
            <w:tcW w:w="1113" w:type="dxa"/>
            <w:tcBorders>
              <w:top w:val="single" w:sz="12" w:space="0" w:color="000000"/>
              <w:bottom w:val="single" w:sz="4" w:space="0" w:color="000000"/>
              <w:right w:val="single" w:sz="12" w:space="0" w:color="000000"/>
            </w:tcBorders>
            <w:shd w:val="clear" w:color="auto" w:fill="EBF1DD"/>
          </w:tcPr>
          <w:p w14:paraId="0D206747" w14:textId="77777777" w:rsidR="007250CE" w:rsidRDefault="00000000">
            <w:pPr>
              <w:pStyle w:val="LO-normal"/>
              <w:widowControl w:val="0"/>
              <w:ind w:left="660" w:hanging="660"/>
              <w:jc w:val="center"/>
            </w:pPr>
            <w:r>
              <w:t>Código</w:t>
            </w:r>
          </w:p>
        </w:tc>
      </w:tr>
      <w:tr w:rsidR="007250CE" w14:paraId="25BEC26F" w14:textId="77777777">
        <w:trPr>
          <w:trHeight w:val="300"/>
        </w:trPr>
        <w:tc>
          <w:tcPr>
            <w:tcW w:w="8100" w:type="dxa"/>
            <w:tcBorders>
              <w:left w:val="single" w:sz="12" w:space="0" w:color="000000"/>
              <w:bottom w:val="single" w:sz="4" w:space="0" w:color="000000"/>
              <w:right w:val="single" w:sz="4" w:space="0" w:color="000000"/>
            </w:tcBorders>
          </w:tcPr>
          <w:p w14:paraId="7EEEAC1A" w14:textId="77777777" w:rsidR="007250CE" w:rsidRDefault="00000000">
            <w:pPr>
              <w:pStyle w:val="LO-normal"/>
              <w:widowControl w:val="0"/>
              <w:ind w:left="660" w:hanging="660"/>
            </w:pPr>
            <w:r>
              <w:t xml:space="preserve"> Programación Orientada a Objetos</w:t>
            </w:r>
          </w:p>
        </w:tc>
        <w:tc>
          <w:tcPr>
            <w:tcW w:w="1113" w:type="dxa"/>
            <w:tcBorders>
              <w:bottom w:val="single" w:sz="4" w:space="0" w:color="000000"/>
              <w:right w:val="single" w:sz="12" w:space="0" w:color="000000"/>
            </w:tcBorders>
          </w:tcPr>
          <w:p w14:paraId="254D68EB" w14:textId="77777777" w:rsidR="007250CE" w:rsidRDefault="00000000">
            <w:pPr>
              <w:pStyle w:val="LO-normal"/>
              <w:widowControl w:val="0"/>
              <w:jc w:val="center"/>
            </w:pPr>
            <w:r>
              <w:t>6018</w:t>
            </w:r>
          </w:p>
        </w:tc>
      </w:tr>
      <w:tr w:rsidR="007250CE" w14:paraId="517C6C03" w14:textId="77777777">
        <w:trPr>
          <w:trHeight w:val="300"/>
        </w:trPr>
        <w:tc>
          <w:tcPr>
            <w:tcW w:w="8100" w:type="dxa"/>
            <w:tcBorders>
              <w:left w:val="single" w:sz="12" w:space="0" w:color="000000"/>
              <w:bottom w:val="single" w:sz="4" w:space="0" w:color="000000"/>
              <w:right w:val="single" w:sz="4" w:space="0" w:color="000000"/>
            </w:tcBorders>
          </w:tcPr>
          <w:p w14:paraId="2235E59B" w14:textId="77777777" w:rsidR="007250CE" w:rsidRDefault="00000000">
            <w:pPr>
              <w:pStyle w:val="LO-normal"/>
              <w:widowControl w:val="0"/>
              <w:ind w:left="660" w:hanging="660"/>
            </w:pPr>
            <w:r>
              <w:t xml:space="preserve"> Comunicación y Redes</w:t>
            </w:r>
          </w:p>
        </w:tc>
        <w:tc>
          <w:tcPr>
            <w:tcW w:w="1113" w:type="dxa"/>
            <w:tcBorders>
              <w:bottom w:val="single" w:sz="4" w:space="0" w:color="000000"/>
              <w:right w:val="single" w:sz="12" w:space="0" w:color="000000"/>
            </w:tcBorders>
          </w:tcPr>
          <w:p w14:paraId="08B63784" w14:textId="77777777" w:rsidR="007250CE" w:rsidRDefault="00000000">
            <w:pPr>
              <w:pStyle w:val="LO-normal"/>
              <w:widowControl w:val="0"/>
              <w:jc w:val="center"/>
            </w:pPr>
            <w:r>
              <w:rPr>
                <w:color w:val="000000"/>
              </w:rPr>
              <w:t>6022</w:t>
            </w:r>
          </w:p>
        </w:tc>
      </w:tr>
      <w:tr w:rsidR="007250CE" w14:paraId="245BEF91" w14:textId="77777777">
        <w:trPr>
          <w:trHeight w:val="300"/>
        </w:trPr>
        <w:tc>
          <w:tcPr>
            <w:tcW w:w="8100" w:type="dxa"/>
            <w:tcBorders>
              <w:left w:val="single" w:sz="12" w:space="0" w:color="000000"/>
              <w:bottom w:val="single" w:sz="4" w:space="0" w:color="000000"/>
              <w:right w:val="single" w:sz="4" w:space="0" w:color="000000"/>
            </w:tcBorders>
          </w:tcPr>
          <w:p w14:paraId="2D489D9C" w14:textId="77777777" w:rsidR="007250CE" w:rsidRDefault="00000000">
            <w:pPr>
              <w:pStyle w:val="LO-normal"/>
              <w:widowControl w:val="0"/>
              <w:ind w:left="660" w:hanging="660"/>
            </w:pPr>
            <w:r>
              <w:t xml:space="preserve"> Ingeniería de Software II</w:t>
            </w:r>
          </w:p>
        </w:tc>
        <w:tc>
          <w:tcPr>
            <w:tcW w:w="1113" w:type="dxa"/>
            <w:tcBorders>
              <w:bottom w:val="single" w:sz="4" w:space="0" w:color="000000"/>
              <w:right w:val="single" w:sz="12" w:space="0" w:color="000000"/>
            </w:tcBorders>
          </w:tcPr>
          <w:p w14:paraId="55D34070" w14:textId="77777777" w:rsidR="007250CE" w:rsidRDefault="00000000">
            <w:pPr>
              <w:pStyle w:val="LO-normal"/>
              <w:widowControl w:val="0"/>
              <w:jc w:val="center"/>
            </w:pPr>
            <w:r>
              <w:rPr>
                <w:color w:val="000000"/>
              </w:rPr>
              <w:t>6023</w:t>
            </w:r>
          </w:p>
        </w:tc>
      </w:tr>
    </w:tbl>
    <w:p w14:paraId="76025036" w14:textId="77777777" w:rsidR="007250CE" w:rsidRPr="00510F9E" w:rsidRDefault="007250CE">
      <w:pPr>
        <w:pStyle w:val="LO-normal"/>
        <w:rPr>
          <w:highlight w:val="lightGray"/>
        </w:rPr>
      </w:pPr>
    </w:p>
    <w:tbl>
      <w:tblPr>
        <w:tblW w:w="9299" w:type="dxa"/>
        <w:tblInd w:w="-127" w:type="dxa"/>
        <w:tblLook w:val="0000" w:firstRow="0" w:lastRow="0" w:firstColumn="0" w:lastColumn="0" w:noHBand="0" w:noVBand="0"/>
      </w:tblPr>
      <w:tblGrid>
        <w:gridCol w:w="9299"/>
      </w:tblGrid>
      <w:tr w:rsidR="007250CE" w14:paraId="1C15A398"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51CC0CD8" w14:textId="77777777" w:rsidR="007250CE" w:rsidRDefault="00000000">
            <w:pPr>
              <w:pStyle w:val="LO-normal"/>
              <w:widowControl w:val="0"/>
              <w:numPr>
                <w:ilvl w:val="0"/>
                <w:numId w:val="1"/>
              </w:numPr>
              <w:spacing w:after="0" w:line="240" w:lineRule="auto"/>
              <w:ind w:left="392" w:right="1377"/>
              <w:rPr>
                <w:color w:val="000000"/>
              </w:rPr>
            </w:pPr>
            <w:r>
              <w:rPr>
                <w:b/>
                <w:color w:val="000000"/>
              </w:rPr>
              <w:t>Contenidos mínimos</w:t>
            </w:r>
            <w:r>
              <w:rPr>
                <w:color w:val="000000"/>
              </w:rPr>
              <w:t xml:space="preserve"> según Plan de Estudios </w:t>
            </w:r>
          </w:p>
        </w:tc>
      </w:tr>
      <w:tr w:rsidR="007250CE" w14:paraId="5063C282" w14:textId="77777777">
        <w:tc>
          <w:tcPr>
            <w:tcW w:w="9299" w:type="dxa"/>
            <w:tcBorders>
              <w:top w:val="single" w:sz="12" w:space="0" w:color="000000"/>
              <w:left w:val="single" w:sz="12" w:space="0" w:color="000000"/>
              <w:bottom w:val="single" w:sz="4" w:space="0" w:color="000000"/>
              <w:right w:val="single" w:sz="12" w:space="0" w:color="000000"/>
            </w:tcBorders>
          </w:tcPr>
          <w:p w14:paraId="0531D1FE" w14:textId="77777777" w:rsidR="007250CE" w:rsidRDefault="00000000">
            <w:pPr>
              <w:pStyle w:val="LO-normal"/>
              <w:widowControl w:val="0"/>
              <w:spacing w:after="0" w:line="240" w:lineRule="auto"/>
              <w:jc w:val="both"/>
            </w:pPr>
            <w:r>
              <w:t>Aspectos avanzados de lenguajes de modelado de sistemas, lenguajes de programación y bases de datos. Desarrollo de trabajo integrador de aplicación de todos los conocimientos adquiridos con la finalidad de consolidad la formación experimental aplicando todas las etapas conceptuales del ciclo de vida de software. Producción de entregables de proyecto de software: modelos, empaquetamiento de código, estrategias de implantación y documentación</w:t>
            </w:r>
          </w:p>
          <w:p w14:paraId="6351B398" w14:textId="77777777" w:rsidR="007250CE" w:rsidRDefault="007250CE">
            <w:pPr>
              <w:pStyle w:val="LO-normal"/>
              <w:widowControl w:val="0"/>
              <w:spacing w:after="0" w:line="240" w:lineRule="auto"/>
              <w:jc w:val="both"/>
            </w:pPr>
          </w:p>
        </w:tc>
      </w:tr>
    </w:tbl>
    <w:p w14:paraId="1E29CB79" w14:textId="77777777" w:rsidR="007250CE" w:rsidRDefault="007250CE">
      <w:pPr>
        <w:pStyle w:val="LO-normal"/>
      </w:pPr>
    </w:p>
    <w:tbl>
      <w:tblPr>
        <w:tblW w:w="9284" w:type="dxa"/>
        <w:tblInd w:w="-113" w:type="dxa"/>
        <w:tblLook w:val="0000" w:firstRow="0" w:lastRow="0" w:firstColumn="0" w:lastColumn="0" w:noHBand="0" w:noVBand="0"/>
      </w:tblPr>
      <w:tblGrid>
        <w:gridCol w:w="9284"/>
      </w:tblGrid>
      <w:tr w:rsidR="007250CE" w14:paraId="0802D379"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446F970E" w14:textId="77777777" w:rsidR="007250CE" w:rsidRDefault="00000000">
            <w:pPr>
              <w:pStyle w:val="LO-normal"/>
              <w:widowControl w:val="0"/>
              <w:numPr>
                <w:ilvl w:val="0"/>
                <w:numId w:val="1"/>
              </w:numPr>
              <w:spacing w:after="0" w:line="240" w:lineRule="auto"/>
              <w:ind w:left="392" w:right="108"/>
              <w:rPr>
                <w:color w:val="000000"/>
              </w:rPr>
            </w:pPr>
            <w:r>
              <w:rPr>
                <w:b/>
                <w:color w:val="000000"/>
              </w:rPr>
              <w:t>Fundamentación</w:t>
            </w:r>
          </w:p>
        </w:tc>
      </w:tr>
      <w:tr w:rsidR="007250CE" w14:paraId="2ADC4FC4" w14:textId="77777777">
        <w:tc>
          <w:tcPr>
            <w:tcW w:w="9284" w:type="dxa"/>
            <w:tcBorders>
              <w:top w:val="single" w:sz="12" w:space="0" w:color="000000"/>
              <w:left w:val="single" w:sz="12" w:space="0" w:color="000000"/>
              <w:bottom w:val="single" w:sz="4" w:space="0" w:color="000000"/>
              <w:right w:val="single" w:sz="12" w:space="0" w:color="000000"/>
            </w:tcBorders>
          </w:tcPr>
          <w:p w14:paraId="6F778532" w14:textId="77777777" w:rsidR="007250CE" w:rsidRDefault="007250CE">
            <w:pPr>
              <w:pStyle w:val="LO-normal"/>
              <w:widowControl w:val="0"/>
              <w:spacing w:after="0" w:line="240" w:lineRule="auto"/>
              <w:jc w:val="both"/>
            </w:pPr>
          </w:p>
          <w:p w14:paraId="573DD0DD" w14:textId="77777777" w:rsidR="007250CE" w:rsidRDefault="00000000">
            <w:pPr>
              <w:pStyle w:val="LO-normal"/>
              <w:widowControl w:val="0"/>
              <w:spacing w:after="0" w:line="240" w:lineRule="auto"/>
              <w:jc w:val="both"/>
            </w:pPr>
            <w:r>
              <w:t>El principal enfoque de enseñanza que se utilizan para llevar adelante la asignatura es la resolución un problemas reales revelados en el campo del desarrollo de software. Se relevan y proponen diversos problemas reales que los estudiantes analizan y comprenden para luego trabajar en solucionarlos aplicando los conceptos y formación académica adquirida.</w:t>
            </w:r>
          </w:p>
          <w:p w14:paraId="7982984E" w14:textId="77777777" w:rsidR="007250CE" w:rsidRDefault="00000000">
            <w:pPr>
              <w:pStyle w:val="LO-normal"/>
              <w:widowControl w:val="0"/>
              <w:spacing w:after="0" w:line="240" w:lineRule="auto"/>
              <w:jc w:val="both"/>
            </w:pPr>
            <w:r>
              <w:t xml:space="preserve">Con este enfoque se trata que el estudiante adquiera determinadas competencias y capacidades profesionales, y que simultáneamente experimente condiciones reales en un trabajo de desarrollo de software en equipo. </w:t>
            </w:r>
          </w:p>
          <w:p w14:paraId="2219E95D" w14:textId="77777777" w:rsidR="007250CE" w:rsidRDefault="00000000">
            <w:pPr>
              <w:pStyle w:val="LO-normal"/>
              <w:widowControl w:val="0"/>
              <w:spacing w:after="0" w:line="240" w:lineRule="auto"/>
              <w:jc w:val="both"/>
            </w:pPr>
            <w:r>
              <w:t>El trabajo de campo supone el seguimiento y evaluación permanente del estudiante por parte de un docente que guiará el proceso de transición desde el inicio de trabajo hasta su implantación.</w:t>
            </w:r>
          </w:p>
          <w:p w14:paraId="571A6688" w14:textId="77777777" w:rsidR="007250CE" w:rsidRDefault="007250CE">
            <w:pPr>
              <w:pStyle w:val="LO-normal"/>
              <w:widowControl w:val="0"/>
              <w:spacing w:after="0" w:line="240" w:lineRule="auto"/>
            </w:pPr>
          </w:p>
        </w:tc>
      </w:tr>
    </w:tbl>
    <w:p w14:paraId="60ECDC4E" w14:textId="77777777" w:rsidR="007250CE" w:rsidRDefault="007250CE">
      <w:pPr>
        <w:pStyle w:val="LO-normal"/>
        <w:ind w:left="-284"/>
      </w:pPr>
    </w:p>
    <w:tbl>
      <w:tblPr>
        <w:tblW w:w="9293" w:type="dxa"/>
        <w:tblInd w:w="-120" w:type="dxa"/>
        <w:tblLook w:val="0000" w:firstRow="0" w:lastRow="0" w:firstColumn="0" w:lastColumn="0" w:noHBand="0" w:noVBand="0"/>
      </w:tblPr>
      <w:tblGrid>
        <w:gridCol w:w="9293"/>
      </w:tblGrid>
      <w:tr w:rsidR="007250CE" w14:paraId="37902379" w14:textId="77777777">
        <w:tc>
          <w:tcPr>
            <w:tcW w:w="9293" w:type="dxa"/>
            <w:tcBorders>
              <w:top w:val="single" w:sz="4" w:space="0" w:color="000000"/>
              <w:left w:val="single" w:sz="12" w:space="0" w:color="000000"/>
              <w:bottom w:val="single" w:sz="12" w:space="0" w:color="000000"/>
              <w:right w:val="single" w:sz="12" w:space="0" w:color="000000"/>
            </w:tcBorders>
            <w:shd w:val="clear" w:color="auto" w:fill="EBF1DD"/>
          </w:tcPr>
          <w:p w14:paraId="79CC8ED3" w14:textId="77777777" w:rsidR="007250CE" w:rsidRDefault="00000000">
            <w:pPr>
              <w:pStyle w:val="LO-normal"/>
              <w:widowControl w:val="0"/>
              <w:numPr>
                <w:ilvl w:val="0"/>
                <w:numId w:val="1"/>
              </w:numPr>
              <w:spacing w:after="0" w:line="240" w:lineRule="auto"/>
              <w:ind w:left="392" w:right="108"/>
              <w:rPr>
                <w:color w:val="000000"/>
              </w:rPr>
            </w:pPr>
            <w:r>
              <w:rPr>
                <w:b/>
                <w:color w:val="000000"/>
              </w:rPr>
              <w:t xml:space="preserve">Objetivos </w:t>
            </w:r>
          </w:p>
        </w:tc>
      </w:tr>
      <w:tr w:rsidR="007250CE" w14:paraId="3BEAFF9B" w14:textId="77777777">
        <w:tc>
          <w:tcPr>
            <w:tcW w:w="9293" w:type="dxa"/>
            <w:tcBorders>
              <w:top w:val="single" w:sz="12" w:space="0" w:color="000000"/>
              <w:left w:val="single" w:sz="12" w:space="0" w:color="000000"/>
              <w:bottom w:val="single" w:sz="4" w:space="0" w:color="000000"/>
              <w:right w:val="single" w:sz="12" w:space="0" w:color="000000"/>
            </w:tcBorders>
          </w:tcPr>
          <w:p w14:paraId="2FADA54F" w14:textId="77777777" w:rsidR="007250CE" w:rsidRDefault="00000000">
            <w:pPr>
              <w:pStyle w:val="LO-normal"/>
              <w:widowControl w:val="0"/>
              <w:spacing w:after="0" w:line="240" w:lineRule="auto"/>
              <w:jc w:val="both"/>
            </w:pPr>
            <w:r>
              <w:t>Que los estudiantes logren:</w:t>
            </w:r>
          </w:p>
          <w:p w14:paraId="33ABA510" w14:textId="77777777" w:rsidR="007250CE" w:rsidRDefault="007250CE">
            <w:pPr>
              <w:pStyle w:val="LO-normal"/>
              <w:widowControl w:val="0"/>
              <w:spacing w:after="0" w:line="240" w:lineRule="auto"/>
              <w:ind w:left="1080"/>
              <w:jc w:val="both"/>
            </w:pPr>
          </w:p>
          <w:p w14:paraId="5AE816BA" w14:textId="77777777" w:rsidR="007250CE" w:rsidRDefault="00000000">
            <w:pPr>
              <w:pStyle w:val="LO-normal"/>
              <w:widowControl w:val="0"/>
              <w:numPr>
                <w:ilvl w:val="0"/>
                <w:numId w:val="2"/>
              </w:numPr>
              <w:spacing w:after="0" w:line="240" w:lineRule="auto"/>
              <w:jc w:val="both"/>
            </w:pPr>
            <w:r>
              <w:t>Adquirir experiencia de campo vinculada a su formación académica.</w:t>
            </w:r>
          </w:p>
          <w:p w14:paraId="14BCB517" w14:textId="77777777" w:rsidR="007250CE" w:rsidRDefault="00000000">
            <w:pPr>
              <w:pStyle w:val="LO-normal"/>
              <w:widowControl w:val="0"/>
              <w:numPr>
                <w:ilvl w:val="0"/>
                <w:numId w:val="2"/>
              </w:numPr>
              <w:spacing w:after="0" w:line="240" w:lineRule="auto"/>
              <w:jc w:val="both"/>
            </w:pPr>
            <w:r>
              <w:t>Evaluar la factibilidad técnica y riegos asociados del trabajo de campo que lleve adelante.</w:t>
            </w:r>
          </w:p>
          <w:p w14:paraId="267BECD4" w14:textId="77777777" w:rsidR="007250CE" w:rsidRDefault="00000000">
            <w:pPr>
              <w:pStyle w:val="LO-normal"/>
              <w:widowControl w:val="0"/>
              <w:numPr>
                <w:ilvl w:val="0"/>
                <w:numId w:val="2"/>
              </w:numPr>
              <w:spacing w:after="0" w:line="240" w:lineRule="auto"/>
              <w:jc w:val="both"/>
            </w:pPr>
            <w:r>
              <w:t>Desarrollar modelos, algoritmos, sistemas y productos que integren distintos artefactos de software y hardware.</w:t>
            </w:r>
          </w:p>
          <w:p w14:paraId="7B3940B4" w14:textId="77777777" w:rsidR="007250CE" w:rsidRDefault="00000000">
            <w:pPr>
              <w:pStyle w:val="LO-normal"/>
              <w:widowControl w:val="0"/>
              <w:numPr>
                <w:ilvl w:val="0"/>
                <w:numId w:val="2"/>
              </w:numPr>
              <w:spacing w:after="0" w:line="240" w:lineRule="auto"/>
              <w:jc w:val="both"/>
            </w:pPr>
            <w:r>
              <w:t>Aplicar criterios, normas, patrones de diseño, buenas prácticas y estándares en un trabajo de campo.</w:t>
            </w:r>
          </w:p>
          <w:p w14:paraId="5E74225D" w14:textId="77777777" w:rsidR="007250CE" w:rsidRDefault="00000000">
            <w:pPr>
              <w:pStyle w:val="LO-normal"/>
              <w:widowControl w:val="0"/>
              <w:numPr>
                <w:ilvl w:val="0"/>
                <w:numId w:val="2"/>
              </w:numPr>
              <w:spacing w:after="0" w:line="240" w:lineRule="auto"/>
              <w:jc w:val="both"/>
            </w:pPr>
            <w:r>
              <w:t>Implementar la primera versión de su proyecto en un infraestructura cloud no local.</w:t>
            </w:r>
          </w:p>
          <w:p w14:paraId="2857360F" w14:textId="77777777" w:rsidR="007250CE" w:rsidRDefault="00000000">
            <w:pPr>
              <w:pStyle w:val="LO-normal"/>
              <w:widowControl w:val="0"/>
              <w:numPr>
                <w:ilvl w:val="0"/>
                <w:numId w:val="2"/>
              </w:numPr>
              <w:spacing w:after="0" w:line="240" w:lineRule="auto"/>
              <w:jc w:val="both"/>
            </w:pPr>
            <w:r>
              <w:t>Desarrollar la capacidad de argumentar ideas propias que responden a genuinas inquietudes sobre los problemas en los desarrollos de software.</w:t>
            </w:r>
          </w:p>
          <w:p w14:paraId="34C1A2FC" w14:textId="77777777" w:rsidR="007250CE" w:rsidRDefault="00000000">
            <w:pPr>
              <w:pStyle w:val="LO-normal"/>
              <w:widowControl w:val="0"/>
              <w:numPr>
                <w:ilvl w:val="0"/>
                <w:numId w:val="2"/>
              </w:numPr>
              <w:spacing w:after="0" w:line="240" w:lineRule="auto"/>
              <w:jc w:val="both"/>
            </w:pPr>
            <w:r>
              <w:t>Lograr una transición entre la etapa educativa y el trabajo en el campo laboral.</w:t>
            </w:r>
          </w:p>
          <w:p w14:paraId="0396669B" w14:textId="77777777" w:rsidR="007250CE" w:rsidRDefault="007250CE">
            <w:pPr>
              <w:pStyle w:val="LO-normal"/>
              <w:widowControl w:val="0"/>
              <w:spacing w:after="0" w:line="240" w:lineRule="auto"/>
              <w:ind w:left="720"/>
              <w:jc w:val="both"/>
            </w:pPr>
          </w:p>
        </w:tc>
      </w:tr>
    </w:tbl>
    <w:p w14:paraId="415CB919" w14:textId="77777777" w:rsidR="007250CE" w:rsidRDefault="007250CE">
      <w:pPr>
        <w:pStyle w:val="LO-normal"/>
        <w:ind w:left="-284"/>
      </w:pPr>
    </w:p>
    <w:tbl>
      <w:tblPr>
        <w:tblW w:w="9270" w:type="dxa"/>
        <w:tblInd w:w="-105" w:type="dxa"/>
        <w:tblLook w:val="0000" w:firstRow="0" w:lastRow="0" w:firstColumn="0" w:lastColumn="0" w:noHBand="0" w:noVBand="0"/>
      </w:tblPr>
      <w:tblGrid>
        <w:gridCol w:w="9270"/>
      </w:tblGrid>
      <w:tr w:rsidR="007250CE" w14:paraId="315828DE" w14:textId="77777777">
        <w:tc>
          <w:tcPr>
            <w:tcW w:w="9270" w:type="dxa"/>
            <w:tcBorders>
              <w:top w:val="single" w:sz="4" w:space="0" w:color="000000"/>
              <w:left w:val="single" w:sz="12" w:space="0" w:color="000000"/>
              <w:bottom w:val="single" w:sz="12" w:space="0" w:color="000000"/>
              <w:right w:val="single" w:sz="12" w:space="0" w:color="000000"/>
            </w:tcBorders>
            <w:shd w:val="clear" w:color="auto" w:fill="EBF1DD"/>
          </w:tcPr>
          <w:p w14:paraId="1D35BB1E" w14:textId="77777777" w:rsidR="007250CE" w:rsidRDefault="00000000">
            <w:pPr>
              <w:pStyle w:val="LO-normal"/>
              <w:widowControl w:val="0"/>
              <w:numPr>
                <w:ilvl w:val="0"/>
                <w:numId w:val="1"/>
              </w:numPr>
              <w:spacing w:after="0" w:line="240" w:lineRule="auto"/>
              <w:ind w:left="392" w:right="108"/>
              <w:rPr>
                <w:color w:val="000000"/>
              </w:rPr>
            </w:pPr>
            <w:r>
              <w:rPr>
                <w:b/>
                <w:color w:val="000000"/>
              </w:rPr>
              <w:t>Contenidos (organizados por unidades)</w:t>
            </w:r>
          </w:p>
        </w:tc>
      </w:tr>
      <w:tr w:rsidR="007250CE" w14:paraId="79029FCD" w14:textId="77777777">
        <w:tc>
          <w:tcPr>
            <w:tcW w:w="9270" w:type="dxa"/>
            <w:tcBorders>
              <w:top w:val="single" w:sz="12" w:space="0" w:color="000000"/>
              <w:left w:val="single" w:sz="12" w:space="0" w:color="000000"/>
              <w:bottom w:val="single" w:sz="4" w:space="0" w:color="000000"/>
              <w:right w:val="single" w:sz="12" w:space="0" w:color="000000"/>
            </w:tcBorders>
          </w:tcPr>
          <w:p w14:paraId="1E24A49E" w14:textId="77777777" w:rsidR="007250CE" w:rsidRDefault="00000000">
            <w:pPr>
              <w:pStyle w:val="LO-normal"/>
              <w:widowControl w:val="0"/>
              <w:spacing w:after="0" w:line="240" w:lineRule="auto"/>
              <w:rPr>
                <w:b/>
                <w:bCs/>
              </w:rPr>
            </w:pPr>
            <w:r>
              <w:rPr>
                <w:b/>
                <w:bCs/>
              </w:rPr>
              <w:t xml:space="preserve">UNIDAD I: Organización y selección del trabajo </w:t>
            </w:r>
          </w:p>
          <w:p w14:paraId="7ECBFE50" w14:textId="77777777" w:rsidR="007250CE" w:rsidRDefault="00000000">
            <w:pPr>
              <w:pStyle w:val="LO-normal"/>
              <w:widowControl w:val="0"/>
              <w:spacing w:after="0" w:line="240" w:lineRule="auto"/>
            </w:pPr>
            <w:r>
              <w:t xml:space="preserve">Identificación de los vínculos entre las unidades académicas previas y necesarias  para realizar  el trabajo de Campo. Repaso general de Base de Datos, Lenguajes de programación, Arquitectura de Software, Redes y comunicaciones. </w:t>
            </w:r>
          </w:p>
          <w:p w14:paraId="72E836C0" w14:textId="77777777" w:rsidR="007250CE" w:rsidRDefault="00000000">
            <w:pPr>
              <w:widowControl w:val="0"/>
              <w:spacing w:after="0" w:line="240" w:lineRule="auto"/>
              <w:jc w:val="both"/>
            </w:pPr>
            <w:r>
              <w:t>Identificar una problemática de su interés para armar el trabajo de campo y a partir de esta instancia, comenzar a debatir y ampliar el tema con sus compañeros, y docente de la materia.</w:t>
            </w:r>
          </w:p>
          <w:p w14:paraId="51894EF9" w14:textId="77777777" w:rsidR="007250CE" w:rsidRDefault="007250CE">
            <w:pPr>
              <w:pStyle w:val="LO-normal"/>
              <w:widowControl w:val="0"/>
              <w:spacing w:after="0" w:line="240" w:lineRule="auto"/>
              <w:jc w:val="both"/>
            </w:pPr>
          </w:p>
          <w:p w14:paraId="1BA77D9A" w14:textId="77777777" w:rsidR="007250CE" w:rsidRDefault="00000000">
            <w:pPr>
              <w:pStyle w:val="LO-normal"/>
              <w:widowControl w:val="0"/>
              <w:spacing w:after="0" w:line="240" w:lineRule="auto"/>
              <w:rPr>
                <w:b/>
                <w:bCs/>
              </w:rPr>
            </w:pPr>
            <w:r>
              <w:rPr>
                <w:b/>
                <w:bCs/>
              </w:rPr>
              <w:t xml:space="preserve">UNIDAD II: Diseño del Trabajo </w:t>
            </w:r>
          </w:p>
          <w:p w14:paraId="038A39F1" w14:textId="77777777" w:rsidR="007250CE" w:rsidRDefault="00000000">
            <w:pPr>
              <w:pStyle w:val="LO-normal"/>
              <w:widowControl w:val="0"/>
              <w:spacing w:after="0" w:line="240" w:lineRule="auto"/>
              <w:jc w:val="both"/>
            </w:pPr>
            <w:r>
              <w:t>Planeamiento y diseño de soluciones de Software. Elección del paradigma o de los paradigamas de programación a utilizar. Modalidad de persistencia de datos, relacional vs documental. Justificación de la elecciones realizadas, ventajas y desventajas de la propuestas. Grado de Incertidumbre, definiciones de roles y responsabilidades del equipo. Diagramas UML de artefactos de software y diagramas de arquitectura de la solucipon</w:t>
            </w:r>
          </w:p>
          <w:p w14:paraId="68DD807B" w14:textId="77777777" w:rsidR="007250CE" w:rsidRDefault="007250CE">
            <w:pPr>
              <w:pStyle w:val="LO-normal"/>
              <w:widowControl w:val="0"/>
              <w:spacing w:after="0" w:line="240" w:lineRule="auto"/>
              <w:jc w:val="both"/>
            </w:pPr>
          </w:p>
          <w:p w14:paraId="1496D5CA" w14:textId="77777777" w:rsidR="007250CE" w:rsidRDefault="00000000">
            <w:pPr>
              <w:pStyle w:val="LO-normal"/>
              <w:widowControl w:val="0"/>
              <w:spacing w:after="0" w:line="240" w:lineRule="auto"/>
              <w:rPr>
                <w:b/>
                <w:bCs/>
              </w:rPr>
            </w:pPr>
            <w:r>
              <w:rPr>
                <w:b/>
                <w:bCs/>
              </w:rPr>
              <w:t>UNIDAD III: Construcción e Implantacion</w:t>
            </w:r>
          </w:p>
          <w:p w14:paraId="79945775" w14:textId="77777777" w:rsidR="007250CE" w:rsidRDefault="00000000">
            <w:pPr>
              <w:pStyle w:val="LO-normal"/>
              <w:widowControl w:val="0"/>
              <w:spacing w:after="0" w:line="240" w:lineRule="auto"/>
            </w:pPr>
            <w:r>
              <w:t xml:space="preserve">Mínimo producto viable (MVP). Ciclos de construcción y desarrollo del trabajo de campo. Desarrollo guiado por pruebas TDD, testing unitario y testing de Integración. </w:t>
            </w:r>
          </w:p>
          <w:p w14:paraId="4AEC22BB" w14:textId="77777777" w:rsidR="007250CE" w:rsidRDefault="00000000">
            <w:pPr>
              <w:pStyle w:val="LO-normal"/>
              <w:widowControl w:val="0"/>
              <w:spacing w:after="0" w:line="240" w:lineRule="auto"/>
            </w:pPr>
            <w:r>
              <w:t>Utilización de Repositorios, contenedores y procedimientos de despliegue e integración continua. Creación de TAG, versionado semántico. Estrategias de despliegue y escalamiento horizontal.</w:t>
            </w:r>
          </w:p>
          <w:p w14:paraId="5FFD4A41" w14:textId="77777777" w:rsidR="007250CE" w:rsidRDefault="007250CE">
            <w:pPr>
              <w:pStyle w:val="LO-normal"/>
              <w:widowControl w:val="0"/>
              <w:spacing w:after="0" w:line="240" w:lineRule="auto"/>
              <w:jc w:val="both"/>
            </w:pPr>
          </w:p>
          <w:p w14:paraId="13169627" w14:textId="77777777" w:rsidR="007250CE" w:rsidRDefault="00000000">
            <w:pPr>
              <w:pStyle w:val="LO-normal"/>
              <w:widowControl w:val="0"/>
              <w:spacing w:after="0" w:line="240" w:lineRule="auto"/>
              <w:rPr>
                <w:b/>
                <w:bCs/>
              </w:rPr>
            </w:pPr>
            <w:r>
              <w:rPr>
                <w:b/>
                <w:bCs/>
              </w:rPr>
              <w:t>UNIDAD IV: Informe final</w:t>
            </w:r>
          </w:p>
          <w:p w14:paraId="648B1747" w14:textId="77777777" w:rsidR="007250CE" w:rsidRDefault="00000000">
            <w:pPr>
              <w:pStyle w:val="LO-normal"/>
              <w:widowControl w:val="0"/>
              <w:spacing w:after="0" w:line="240" w:lineRule="auto"/>
            </w:pPr>
            <w:r>
              <w:t xml:space="preserve">Como escribir el informe final, formatos válidos, como utilizar las referencias técnicas. </w:t>
            </w:r>
          </w:p>
          <w:p w14:paraId="4708F913" w14:textId="77777777" w:rsidR="007250CE" w:rsidRDefault="00000000">
            <w:pPr>
              <w:pStyle w:val="LO-normal"/>
              <w:widowControl w:val="0"/>
              <w:spacing w:after="0" w:line="240" w:lineRule="auto"/>
            </w:pPr>
            <w:r>
              <w:t>Presentación del informe final sobre el trabajo realizado. Exponer los resultados del trabajo y haciendo un demostración ante un auditorio.</w:t>
            </w:r>
          </w:p>
          <w:p w14:paraId="3E483887" w14:textId="77777777" w:rsidR="007250CE" w:rsidRDefault="00000000">
            <w:pPr>
              <w:pStyle w:val="LO-normal"/>
              <w:widowControl w:val="0"/>
              <w:spacing w:after="0" w:line="240" w:lineRule="auto"/>
            </w:pPr>
            <w:r>
              <w:t>Comparar los objetivos con los plantados sobre la solución.</w:t>
            </w:r>
          </w:p>
          <w:p w14:paraId="73AD58B9" w14:textId="77777777" w:rsidR="007250CE" w:rsidRDefault="00000000">
            <w:pPr>
              <w:pStyle w:val="LO-normal"/>
              <w:widowControl w:val="0"/>
              <w:spacing w:after="0" w:line="240" w:lineRule="auto"/>
            </w:pPr>
            <w:r>
              <w:t xml:space="preserve"> </w:t>
            </w:r>
          </w:p>
          <w:p w14:paraId="5C31AE90" w14:textId="77777777" w:rsidR="007250CE" w:rsidRDefault="007250CE">
            <w:pPr>
              <w:pStyle w:val="LO-normal"/>
              <w:widowControl w:val="0"/>
              <w:spacing w:after="0" w:line="240" w:lineRule="auto"/>
              <w:jc w:val="both"/>
            </w:pPr>
          </w:p>
        </w:tc>
      </w:tr>
    </w:tbl>
    <w:p w14:paraId="74B98556" w14:textId="77777777" w:rsidR="007250CE" w:rsidRDefault="007250CE">
      <w:pPr>
        <w:pStyle w:val="LO-normal"/>
        <w:ind w:left="-284"/>
      </w:pPr>
    </w:p>
    <w:p w14:paraId="0C3D3CD7" w14:textId="77777777" w:rsidR="007250CE" w:rsidRDefault="007250CE">
      <w:pPr>
        <w:pStyle w:val="LO-normal"/>
        <w:ind w:left="-284"/>
      </w:pPr>
    </w:p>
    <w:p w14:paraId="2453BCAE" w14:textId="77777777" w:rsidR="007250CE" w:rsidRDefault="007250CE">
      <w:pPr>
        <w:pStyle w:val="LO-normal"/>
        <w:ind w:left="-284"/>
      </w:pPr>
    </w:p>
    <w:p w14:paraId="3B7A1802" w14:textId="77777777" w:rsidR="007250CE" w:rsidRDefault="007250CE">
      <w:pPr>
        <w:pStyle w:val="LO-normal"/>
        <w:ind w:left="-284"/>
      </w:pPr>
    </w:p>
    <w:tbl>
      <w:tblPr>
        <w:tblW w:w="9240" w:type="dxa"/>
        <w:tblInd w:w="-105" w:type="dxa"/>
        <w:tblLook w:val="0000" w:firstRow="0" w:lastRow="0" w:firstColumn="0" w:lastColumn="0" w:noHBand="0" w:noVBand="0"/>
      </w:tblPr>
      <w:tblGrid>
        <w:gridCol w:w="9240"/>
      </w:tblGrid>
      <w:tr w:rsidR="007250CE" w14:paraId="1F50874D" w14:textId="77777777">
        <w:tc>
          <w:tcPr>
            <w:tcW w:w="9240" w:type="dxa"/>
            <w:tcBorders>
              <w:top w:val="single" w:sz="4" w:space="0" w:color="000000"/>
              <w:left w:val="single" w:sz="12" w:space="0" w:color="000000"/>
              <w:bottom w:val="single" w:sz="12" w:space="0" w:color="000000"/>
              <w:right w:val="single" w:sz="12" w:space="0" w:color="000000"/>
            </w:tcBorders>
            <w:shd w:val="clear" w:color="auto" w:fill="EBF1DD"/>
          </w:tcPr>
          <w:p w14:paraId="55F7D26D" w14:textId="77777777" w:rsidR="007250CE" w:rsidRDefault="00000000">
            <w:pPr>
              <w:pStyle w:val="LO-normal"/>
              <w:widowControl w:val="0"/>
              <w:numPr>
                <w:ilvl w:val="0"/>
                <w:numId w:val="1"/>
              </w:numPr>
              <w:spacing w:after="0" w:line="240" w:lineRule="auto"/>
              <w:ind w:left="392" w:right="108"/>
              <w:rPr>
                <w:color w:val="000000"/>
              </w:rPr>
            </w:pPr>
            <w:r>
              <w:rPr>
                <w:b/>
                <w:color w:val="000000"/>
              </w:rPr>
              <w:t>Bibliografía obligatoria y complementaria (organizada por unidades)</w:t>
            </w:r>
          </w:p>
        </w:tc>
      </w:tr>
      <w:tr w:rsidR="007250CE" w14:paraId="61C71CDA" w14:textId="77777777">
        <w:tc>
          <w:tcPr>
            <w:tcW w:w="9240" w:type="dxa"/>
            <w:tcBorders>
              <w:top w:val="single" w:sz="12" w:space="0" w:color="000000"/>
              <w:left w:val="single" w:sz="12" w:space="0" w:color="000000"/>
              <w:bottom w:val="single" w:sz="4" w:space="0" w:color="000000"/>
              <w:right w:val="single" w:sz="12" w:space="0" w:color="000000"/>
            </w:tcBorders>
          </w:tcPr>
          <w:p w14:paraId="6F63576E" w14:textId="77777777" w:rsidR="007250CE" w:rsidRDefault="007250CE">
            <w:pPr>
              <w:pStyle w:val="LO-normal"/>
              <w:widowControl w:val="0"/>
              <w:spacing w:after="0" w:line="240" w:lineRule="auto"/>
            </w:pPr>
          </w:p>
          <w:p w14:paraId="511E1B95" w14:textId="77777777" w:rsidR="007250CE" w:rsidRDefault="00000000">
            <w:pPr>
              <w:pStyle w:val="LO-normal"/>
              <w:widowControl w:val="0"/>
              <w:spacing w:after="0" w:line="240" w:lineRule="auto"/>
              <w:rPr>
                <w:b/>
                <w:bCs/>
              </w:rPr>
            </w:pPr>
            <w:r>
              <w:rPr>
                <w:b/>
                <w:bCs/>
              </w:rPr>
              <w:t>UNIDAD I</w:t>
            </w:r>
          </w:p>
          <w:p w14:paraId="0B151074" w14:textId="77777777" w:rsidR="007250CE" w:rsidRDefault="007250CE">
            <w:pPr>
              <w:pStyle w:val="LO-normal"/>
              <w:widowControl w:val="0"/>
              <w:spacing w:after="0" w:line="240" w:lineRule="auto"/>
              <w:rPr>
                <w:b/>
                <w:bCs/>
              </w:rPr>
            </w:pPr>
          </w:p>
          <w:p w14:paraId="4224E624" w14:textId="77777777" w:rsidR="007250CE" w:rsidRDefault="00000000">
            <w:pPr>
              <w:pStyle w:val="Textoindependiente"/>
              <w:widowControl w:val="0"/>
              <w:spacing w:after="0" w:line="240" w:lineRule="auto"/>
              <w:rPr>
                <w:rFonts w:ascii="S hne;ui-sans-serif;system-ui;a" w:hAnsi="S hne;ui-sans-serif;system-ui;a"/>
                <w:color w:val="D1D5DB"/>
                <w:sz w:val="19"/>
              </w:rPr>
            </w:pPr>
            <w:r>
              <w:rPr>
                <w:rFonts w:ascii="S hne;ui-sans-serif;system-ui;a" w:hAnsi="S hne;ui-sans-serif;system-ui;a"/>
              </w:rPr>
              <w:t>Project Management Institute. (2021). "Guía de los Fundamentos para la Dirección de Proyectos (Guía del PMBOK)" (7a ed.).</w:t>
            </w:r>
          </w:p>
          <w:p w14:paraId="1C9DCF2B" w14:textId="77777777" w:rsidR="007250CE" w:rsidRDefault="007250CE">
            <w:pPr>
              <w:pStyle w:val="Textoindependiente"/>
              <w:widowControl w:val="0"/>
              <w:spacing w:after="0" w:line="240" w:lineRule="auto"/>
            </w:pPr>
          </w:p>
          <w:p w14:paraId="6D216129" w14:textId="77777777" w:rsidR="007250CE" w:rsidRDefault="00000000">
            <w:pPr>
              <w:pStyle w:val="Textoindependiente"/>
              <w:widowControl w:val="0"/>
              <w:spacing w:after="0" w:line="240" w:lineRule="auto"/>
            </w:pPr>
            <w:r>
              <w:rPr>
                <w:rFonts w:ascii="S hne;ui-sans-serif;system-ui;a" w:hAnsi="S hne;ui-sans-serif;system-ui;a"/>
              </w:rPr>
              <w:t>Sutherland, J., &amp; Schwaber, K. (2017). "Scrum: La guía definitiva" (Spanish Edition). Lulu.com.</w:t>
            </w:r>
          </w:p>
          <w:p w14:paraId="3499591B" w14:textId="77777777" w:rsidR="007250CE" w:rsidRDefault="007250CE">
            <w:pPr>
              <w:pStyle w:val="Textoindependiente"/>
              <w:widowControl w:val="0"/>
              <w:spacing w:after="0" w:line="240" w:lineRule="auto"/>
            </w:pPr>
          </w:p>
          <w:p w14:paraId="79FC3A58" w14:textId="77777777" w:rsidR="007250CE" w:rsidRDefault="00000000">
            <w:pPr>
              <w:pStyle w:val="LO-normal"/>
              <w:widowControl w:val="0"/>
              <w:spacing w:after="0" w:line="240" w:lineRule="auto"/>
            </w:pPr>
            <w:r>
              <w:rPr>
                <w:b/>
                <w:bCs/>
              </w:rPr>
              <w:lastRenderedPageBreak/>
              <w:t>UNIDAD II</w:t>
            </w:r>
          </w:p>
          <w:p w14:paraId="5C57447E" w14:textId="77777777" w:rsidR="007250CE" w:rsidRDefault="007250CE">
            <w:pPr>
              <w:pStyle w:val="LO-normal"/>
              <w:widowControl w:val="0"/>
              <w:spacing w:after="0" w:line="240" w:lineRule="auto"/>
              <w:rPr>
                <w:b/>
                <w:bCs/>
              </w:rPr>
            </w:pPr>
          </w:p>
          <w:p w14:paraId="1AEB7FCD" w14:textId="77777777" w:rsidR="007250CE" w:rsidRDefault="00000000">
            <w:pPr>
              <w:pStyle w:val="LO-normal"/>
              <w:widowControl w:val="0"/>
              <w:spacing w:after="0" w:line="240" w:lineRule="auto"/>
              <w:rPr>
                <w:rFonts w:ascii="S hne;ui-sans-serif;system-ui;a" w:hAnsi="S hne;ui-sans-serif;system-ui;a"/>
              </w:rPr>
            </w:pPr>
            <w:r>
              <w:rPr>
                <w:rFonts w:ascii="S hne;ui-sans-serif;system-ui;a" w:hAnsi="S hne;ui-sans-serif;system-ui;a"/>
                <w:bCs/>
              </w:rPr>
              <w:t>Gamma, E., Helm, R., Johnson, R., &amp; Vlissides, J. (2004). "Patrones de Diseño: Elementos de Software Orientado a Objetos Reutilizable" (Addison-Wesley Professional Computing Series). Pearson Educación.</w:t>
            </w:r>
          </w:p>
          <w:p w14:paraId="57928FC6" w14:textId="77777777" w:rsidR="007250CE" w:rsidRDefault="007250CE">
            <w:pPr>
              <w:pStyle w:val="LO-normal"/>
              <w:widowControl w:val="0"/>
              <w:spacing w:after="0" w:line="240" w:lineRule="auto"/>
              <w:rPr>
                <w:bCs/>
              </w:rPr>
            </w:pPr>
          </w:p>
          <w:p w14:paraId="2CA27087" w14:textId="77777777" w:rsidR="007250CE" w:rsidRDefault="00000000">
            <w:pPr>
              <w:pStyle w:val="LO-normal"/>
              <w:widowControl w:val="0"/>
              <w:spacing w:after="0" w:line="240" w:lineRule="auto"/>
              <w:rPr>
                <w:bCs/>
              </w:rPr>
            </w:pPr>
            <w:r>
              <w:rPr>
                <w:rFonts w:ascii="S hne;ui-sans-serif;system-ui;a" w:hAnsi="S hne;ui-sans-serif;system-ui;a"/>
                <w:bCs/>
              </w:rPr>
              <w:t>Larman, C. (2015). "UML y Patrones: Introducción al Análisis y Diseño Orientado a Objetos" (3ª ed.). Pearson Educación</w:t>
            </w:r>
          </w:p>
          <w:p w14:paraId="6EC3BD76" w14:textId="77777777" w:rsidR="007250CE" w:rsidRDefault="007250CE">
            <w:pPr>
              <w:pStyle w:val="LO-normal"/>
              <w:widowControl w:val="0"/>
              <w:spacing w:after="0" w:line="240" w:lineRule="auto"/>
              <w:rPr>
                <w:bCs/>
              </w:rPr>
            </w:pPr>
          </w:p>
          <w:p w14:paraId="66485093" w14:textId="77777777" w:rsidR="007250CE" w:rsidRDefault="00000000">
            <w:pPr>
              <w:pStyle w:val="LO-normal"/>
              <w:widowControl w:val="0"/>
              <w:spacing w:after="0" w:line="240" w:lineRule="auto"/>
              <w:rPr>
                <w:rFonts w:ascii="S hne;ui-sans-serif;system-ui;a" w:hAnsi="S hne;ui-sans-serif;system-ui;a"/>
                <w:bCs/>
              </w:rPr>
            </w:pPr>
            <w:r>
              <w:rPr>
                <w:rFonts w:ascii="S hne;ui-sans-serif;system-ui;a" w:hAnsi="S hne;ui-sans-serif;system-ui;a"/>
                <w:bCs/>
              </w:rPr>
              <w:t>Sierra, M. (2002). "UML: Guía del Usuario". Prentice Hall</w:t>
            </w:r>
            <w:r>
              <w:rPr>
                <w:rFonts w:ascii="S hne;ui-sans-serif;system-ui;a" w:hAnsi="S hne;ui-sans-serif;system-ui;a"/>
                <w:b/>
                <w:bCs/>
              </w:rPr>
              <w:t>.</w:t>
            </w:r>
          </w:p>
          <w:p w14:paraId="7F480937" w14:textId="77777777" w:rsidR="007250CE" w:rsidRDefault="007250CE">
            <w:pPr>
              <w:pStyle w:val="LO-normal"/>
              <w:widowControl w:val="0"/>
              <w:spacing w:after="0" w:line="240" w:lineRule="auto"/>
              <w:rPr>
                <w:bCs/>
              </w:rPr>
            </w:pPr>
          </w:p>
          <w:p w14:paraId="09967FD1" w14:textId="77777777" w:rsidR="007250CE" w:rsidRDefault="007250CE">
            <w:pPr>
              <w:pStyle w:val="LO-normal"/>
              <w:widowControl w:val="0"/>
              <w:spacing w:after="0" w:line="240" w:lineRule="auto"/>
            </w:pPr>
          </w:p>
          <w:p w14:paraId="6DB219B7" w14:textId="77777777" w:rsidR="007250CE" w:rsidRDefault="00000000">
            <w:pPr>
              <w:pStyle w:val="LO-normal"/>
              <w:widowControl w:val="0"/>
              <w:spacing w:after="0" w:line="240" w:lineRule="auto"/>
              <w:rPr>
                <w:b/>
                <w:bCs/>
              </w:rPr>
            </w:pPr>
            <w:r>
              <w:rPr>
                <w:b/>
                <w:bCs/>
              </w:rPr>
              <w:t>UNIDAD III</w:t>
            </w:r>
          </w:p>
          <w:p w14:paraId="64916270" w14:textId="77777777" w:rsidR="007250CE" w:rsidRDefault="007250CE">
            <w:pPr>
              <w:pStyle w:val="Textoindependiente"/>
              <w:widowControl w:val="0"/>
              <w:spacing w:after="0" w:line="240" w:lineRule="auto"/>
            </w:pPr>
          </w:p>
          <w:p w14:paraId="387A3E53" w14:textId="77777777" w:rsidR="007250CE" w:rsidRDefault="00000000">
            <w:pPr>
              <w:pStyle w:val="Textoindependiente"/>
              <w:widowControl w:val="0"/>
              <w:spacing w:after="0" w:line="240" w:lineRule="auto"/>
            </w:pPr>
            <w:r>
              <w:t>López Quintero, Ismael (2013). Node.JS – JavaScript en el lado del servidor – Manual práctico Avanzado. Alfaomega, Altaria Editorial</w:t>
            </w:r>
          </w:p>
          <w:p w14:paraId="44B5D59C" w14:textId="77777777" w:rsidR="007250CE" w:rsidRDefault="007250CE">
            <w:pPr>
              <w:pStyle w:val="Textoindependiente"/>
              <w:widowControl w:val="0"/>
              <w:spacing w:after="0" w:line="240" w:lineRule="auto"/>
            </w:pPr>
          </w:p>
          <w:p w14:paraId="0ED0AB40" w14:textId="77777777" w:rsidR="007250CE" w:rsidRDefault="00000000">
            <w:pPr>
              <w:pStyle w:val="Textoindependiente"/>
              <w:widowControl w:val="0"/>
              <w:spacing w:after="0" w:line="240" w:lineRule="auto"/>
            </w:pPr>
            <w:r>
              <w:t>Deitel, P., &amp; Deitel, H. (2016). Java: cómo programar (10ª ed.). Pearson Educación.</w:t>
            </w:r>
          </w:p>
          <w:p w14:paraId="7646671A" w14:textId="77777777" w:rsidR="007250CE" w:rsidRDefault="007250CE">
            <w:pPr>
              <w:pStyle w:val="Textoindependiente"/>
              <w:widowControl w:val="0"/>
              <w:spacing w:after="0" w:line="240" w:lineRule="auto"/>
            </w:pPr>
          </w:p>
          <w:p w14:paraId="05EE3AC6" w14:textId="77777777" w:rsidR="007250CE" w:rsidRDefault="00000000">
            <w:pPr>
              <w:pStyle w:val="Textoindependiente"/>
              <w:widowControl w:val="0"/>
              <w:spacing w:after="0" w:line="240" w:lineRule="auto"/>
            </w:pPr>
            <w:r>
              <w:t xml:space="preserve">Morales, G (2020) - Creando API con Node. js, Express y MongoDB. </w:t>
            </w:r>
            <w:hyperlink r:id="rId8">
              <w:r>
                <w:rPr>
                  <w:rStyle w:val="EnlacedeInternet"/>
                  <w:color w:val="auto"/>
                  <w:u w:val="none"/>
                </w:rPr>
                <w:t>Independently Published</w:t>
              </w:r>
            </w:hyperlink>
          </w:p>
          <w:p w14:paraId="1F5167D1" w14:textId="77777777" w:rsidR="007250CE" w:rsidRDefault="007250CE">
            <w:pPr>
              <w:pStyle w:val="Textoindependiente"/>
              <w:widowControl w:val="0"/>
              <w:spacing w:after="0" w:line="240" w:lineRule="auto"/>
              <w:rPr>
                <w:rStyle w:val="EnlacedeInternet"/>
                <w:color w:val="auto"/>
              </w:rPr>
            </w:pPr>
          </w:p>
          <w:p w14:paraId="11088503" w14:textId="77777777" w:rsidR="007250CE" w:rsidRDefault="00000000">
            <w:pPr>
              <w:pStyle w:val="Textoindependiente"/>
              <w:widowControl w:val="0"/>
              <w:spacing w:after="0" w:line="240" w:lineRule="auto"/>
              <w:rPr>
                <w:rStyle w:val="EnlacedeInternet"/>
                <w:color w:val="auto"/>
              </w:rPr>
            </w:pPr>
            <w:r>
              <w:rPr>
                <w:rStyle w:val="EnlacedeInternet"/>
                <w:color w:val="auto"/>
                <w:u w:val="none"/>
              </w:rPr>
              <w:t>Rabellino, N., &amp; Molina, F. (2016). "MongoDB: Acelerando el desarrollo ágil de aplicaciones web". Ra-Ma Editorial.</w:t>
            </w:r>
          </w:p>
          <w:p w14:paraId="0EE36D87" w14:textId="77777777" w:rsidR="007250CE" w:rsidRDefault="007250CE">
            <w:pPr>
              <w:pStyle w:val="Textoindependiente"/>
              <w:widowControl w:val="0"/>
              <w:spacing w:after="0" w:line="240" w:lineRule="auto"/>
              <w:rPr>
                <w:rStyle w:val="EnlacedeInternet"/>
                <w:color w:val="auto"/>
              </w:rPr>
            </w:pPr>
          </w:p>
          <w:p w14:paraId="45ED98AD" w14:textId="77777777" w:rsidR="007250CE" w:rsidRDefault="00000000">
            <w:pPr>
              <w:pStyle w:val="Textoindependiente"/>
              <w:widowControl w:val="0"/>
              <w:spacing w:after="0" w:line="240" w:lineRule="auto"/>
              <w:rPr>
                <w:rStyle w:val="EnlacedeInternet"/>
                <w:color w:val="auto"/>
              </w:rPr>
            </w:pPr>
            <w:r>
              <w:rPr>
                <w:rStyle w:val="EnlacedeInternet"/>
                <w:color w:val="auto"/>
                <w:u w:val="none"/>
              </w:rPr>
              <w:t xml:space="preserve">Elmasri, R., &amp; Navathe, S. B. (2014). "Fundamentos de sistemas de bases de datos" (6ª ed.). Pearson Educación. </w:t>
            </w:r>
          </w:p>
          <w:p w14:paraId="47070D5F" w14:textId="77777777" w:rsidR="007250CE" w:rsidRDefault="007250CE">
            <w:pPr>
              <w:pStyle w:val="Textoindependiente"/>
              <w:widowControl w:val="0"/>
              <w:spacing w:after="0" w:line="240" w:lineRule="auto"/>
            </w:pPr>
          </w:p>
          <w:p w14:paraId="7498DE42" w14:textId="77777777" w:rsidR="007250CE" w:rsidRDefault="007250CE">
            <w:pPr>
              <w:pStyle w:val="Textoindependiente"/>
              <w:widowControl w:val="0"/>
              <w:spacing w:after="0" w:line="240" w:lineRule="auto"/>
            </w:pPr>
          </w:p>
          <w:p w14:paraId="279387A2" w14:textId="77777777" w:rsidR="007250CE" w:rsidRDefault="007250CE">
            <w:pPr>
              <w:pStyle w:val="LO-normal"/>
              <w:widowControl w:val="0"/>
              <w:spacing w:after="0" w:line="240" w:lineRule="auto"/>
              <w:rPr>
                <w:rFonts w:ascii="S hne;ui-sans-serif;system-ui;a" w:hAnsi="S hne;ui-sans-serif;system-ui;a"/>
                <w:color w:val="D1D5DB"/>
                <w:sz w:val="19"/>
              </w:rPr>
            </w:pPr>
          </w:p>
        </w:tc>
      </w:tr>
    </w:tbl>
    <w:p w14:paraId="2EAAD095" w14:textId="77777777" w:rsidR="007250CE" w:rsidRDefault="007250CE">
      <w:pPr>
        <w:pStyle w:val="LO-normal"/>
        <w:widowControl w:val="0"/>
        <w:spacing w:after="0"/>
      </w:pPr>
    </w:p>
    <w:tbl>
      <w:tblPr>
        <w:tblW w:w="9255" w:type="dxa"/>
        <w:tblInd w:w="-105" w:type="dxa"/>
        <w:tblLook w:val="0000" w:firstRow="0" w:lastRow="0" w:firstColumn="0" w:lastColumn="0" w:noHBand="0" w:noVBand="0"/>
      </w:tblPr>
      <w:tblGrid>
        <w:gridCol w:w="9255"/>
      </w:tblGrid>
      <w:tr w:rsidR="007250CE" w14:paraId="1B1055E9" w14:textId="77777777">
        <w:tc>
          <w:tcPr>
            <w:tcW w:w="9255" w:type="dxa"/>
            <w:tcBorders>
              <w:top w:val="single" w:sz="4" w:space="0" w:color="000000"/>
              <w:left w:val="single" w:sz="12" w:space="0" w:color="000000"/>
              <w:bottom w:val="single" w:sz="12" w:space="0" w:color="000000"/>
              <w:right w:val="single" w:sz="12" w:space="0" w:color="000000"/>
            </w:tcBorders>
            <w:shd w:val="clear" w:color="auto" w:fill="EBF1DD"/>
          </w:tcPr>
          <w:p w14:paraId="6A10A17E" w14:textId="77777777" w:rsidR="007250CE" w:rsidRDefault="00000000">
            <w:pPr>
              <w:pStyle w:val="LO-normal"/>
              <w:widowControl w:val="0"/>
              <w:numPr>
                <w:ilvl w:val="0"/>
                <w:numId w:val="1"/>
              </w:numPr>
              <w:spacing w:after="0" w:line="240" w:lineRule="auto"/>
              <w:ind w:left="392" w:right="108"/>
              <w:rPr>
                <w:color w:val="000000"/>
              </w:rPr>
            </w:pPr>
            <w:r>
              <w:rPr>
                <w:b/>
                <w:color w:val="000000"/>
              </w:rPr>
              <w:t xml:space="preserve">Metodología de trabajo </w:t>
            </w:r>
          </w:p>
        </w:tc>
      </w:tr>
      <w:tr w:rsidR="007250CE" w14:paraId="2C314217" w14:textId="77777777">
        <w:tc>
          <w:tcPr>
            <w:tcW w:w="9255" w:type="dxa"/>
            <w:tcBorders>
              <w:top w:val="single" w:sz="12" w:space="0" w:color="000000"/>
              <w:left w:val="single" w:sz="12" w:space="0" w:color="000000"/>
              <w:bottom w:val="single" w:sz="4" w:space="0" w:color="000000"/>
              <w:right w:val="single" w:sz="12" w:space="0" w:color="000000"/>
            </w:tcBorders>
          </w:tcPr>
          <w:p w14:paraId="5CBC9E24" w14:textId="77777777" w:rsidR="007250CE" w:rsidRDefault="00000000">
            <w:pPr>
              <w:pStyle w:val="LO-normal"/>
              <w:widowControl w:val="0"/>
              <w:spacing w:line="240" w:lineRule="auto"/>
              <w:jc w:val="both"/>
            </w:pPr>
            <w:r>
              <w:t>La asignatura está constituida por 4 Unidades, las cuales se dictarán durante un cuatrimestre  con resolución de problemas a cargo de los alumnos.</w:t>
            </w:r>
          </w:p>
          <w:p w14:paraId="4B0BA464" w14:textId="77777777" w:rsidR="007250CE" w:rsidRDefault="00000000">
            <w:pPr>
              <w:pStyle w:val="LO-normal"/>
              <w:widowControl w:val="0"/>
              <w:spacing w:line="240" w:lineRule="auto"/>
              <w:jc w:val="both"/>
            </w:pPr>
            <w:r>
              <w:t>Todas las clases se realizarán prácticas y en laboratorios Se utilizan PC, proyector y pizarrón o pizarra virtual o programas para grabar las clases en caso de ser necesario.</w:t>
            </w:r>
          </w:p>
          <w:p w14:paraId="18AE7DF3" w14:textId="77777777" w:rsidR="007250CE" w:rsidRDefault="00000000">
            <w:pPr>
              <w:pStyle w:val="LO-normal"/>
              <w:widowControl w:val="0"/>
              <w:spacing w:line="240" w:lineRule="auto"/>
              <w:jc w:val="both"/>
            </w:pPr>
            <w:r>
              <w:t>Los problemas propuestos por el docente se resolverán en forma grupal. Se utilizarán las herramientas informáticas adecuadas para la resolución de los problemas y la justificación de las respuestas obtenidas.</w:t>
            </w:r>
          </w:p>
          <w:p w14:paraId="7922A326" w14:textId="77777777" w:rsidR="007250CE" w:rsidRDefault="00000000">
            <w:pPr>
              <w:pStyle w:val="LO-normal"/>
              <w:widowControl w:val="0"/>
              <w:spacing w:line="240" w:lineRule="auto"/>
              <w:jc w:val="both"/>
            </w:pPr>
            <w:r>
              <w:t>El Trabajo de campo se desarrollara durante 10 semanas donde se realizará el  seguimiento y evaluación permanente del estudiante y equipo por parte del docente.</w:t>
            </w:r>
          </w:p>
          <w:p w14:paraId="40D9DAC5" w14:textId="77777777" w:rsidR="007250CE" w:rsidRDefault="00000000">
            <w:pPr>
              <w:pStyle w:val="LO-normal"/>
              <w:widowControl w:val="0"/>
              <w:spacing w:after="86" w:line="240" w:lineRule="auto"/>
              <w:jc w:val="both"/>
            </w:pPr>
            <w:r>
              <w:t>Adicionalmente se utiliza un entorno virtual de información-aprendizaje Campus Virtual de UNPAZ, donde estarán disponibles las guías, avisos, material complementario, videos, etc., que se harán visibles a medida que avancemos cronológicamente con lo planificado.</w:t>
            </w:r>
          </w:p>
          <w:p w14:paraId="00AA9C0D" w14:textId="77777777" w:rsidR="007250CE" w:rsidRDefault="007250CE">
            <w:pPr>
              <w:pStyle w:val="LO-normal"/>
              <w:widowControl w:val="0"/>
              <w:spacing w:line="360" w:lineRule="auto"/>
              <w:jc w:val="both"/>
            </w:pPr>
          </w:p>
        </w:tc>
      </w:tr>
    </w:tbl>
    <w:p w14:paraId="78C13C01" w14:textId="77777777" w:rsidR="007250CE" w:rsidRDefault="007250CE">
      <w:pPr>
        <w:pStyle w:val="LO-normal"/>
        <w:widowControl w:val="0"/>
        <w:spacing w:after="0"/>
      </w:pPr>
    </w:p>
    <w:tbl>
      <w:tblPr>
        <w:tblW w:w="9227" w:type="dxa"/>
        <w:tblInd w:w="-106" w:type="dxa"/>
        <w:tblLook w:val="0000" w:firstRow="0" w:lastRow="0" w:firstColumn="0" w:lastColumn="0" w:noHBand="0" w:noVBand="0"/>
      </w:tblPr>
      <w:tblGrid>
        <w:gridCol w:w="9227"/>
      </w:tblGrid>
      <w:tr w:rsidR="007250CE" w14:paraId="1C068F31" w14:textId="77777777">
        <w:tc>
          <w:tcPr>
            <w:tcW w:w="9227" w:type="dxa"/>
            <w:tcBorders>
              <w:top w:val="single" w:sz="4" w:space="0" w:color="000000"/>
              <w:left w:val="single" w:sz="12" w:space="0" w:color="000000"/>
              <w:bottom w:val="single" w:sz="12" w:space="0" w:color="000000"/>
              <w:right w:val="single" w:sz="12" w:space="0" w:color="000000"/>
            </w:tcBorders>
            <w:shd w:val="clear" w:color="auto" w:fill="EBF1DD"/>
          </w:tcPr>
          <w:p w14:paraId="2827DAED" w14:textId="77777777" w:rsidR="007250CE" w:rsidRDefault="00000000">
            <w:pPr>
              <w:pStyle w:val="LO-normal"/>
              <w:widowControl w:val="0"/>
              <w:numPr>
                <w:ilvl w:val="0"/>
                <w:numId w:val="1"/>
              </w:numPr>
              <w:spacing w:after="0" w:line="240" w:lineRule="auto"/>
              <w:ind w:left="392"/>
              <w:rPr>
                <w:color w:val="000000"/>
              </w:rPr>
            </w:pPr>
            <w:r>
              <w:rPr>
                <w:b/>
                <w:color w:val="000000"/>
              </w:rPr>
              <w:t xml:space="preserve">Evaluación </w:t>
            </w:r>
            <w:r>
              <w:rPr>
                <w:color w:val="000000"/>
              </w:rPr>
              <w:t>(</w:t>
            </w:r>
            <w:r>
              <w:t>C</w:t>
            </w:r>
            <w:r>
              <w:rPr>
                <w:color w:val="000000"/>
              </w:rPr>
              <w:t xml:space="preserve">riterios de </w:t>
            </w:r>
            <w:r>
              <w:t>evaluación y requisitos para la acreditación</w:t>
            </w:r>
            <w:r>
              <w:rPr>
                <w:color w:val="000000"/>
              </w:rPr>
              <w:t>)</w:t>
            </w:r>
          </w:p>
        </w:tc>
      </w:tr>
      <w:tr w:rsidR="007250CE" w14:paraId="3FF9193D" w14:textId="77777777">
        <w:tc>
          <w:tcPr>
            <w:tcW w:w="9227" w:type="dxa"/>
            <w:tcBorders>
              <w:top w:val="single" w:sz="12" w:space="0" w:color="000000"/>
              <w:left w:val="single" w:sz="12" w:space="0" w:color="000000"/>
              <w:bottom w:val="single" w:sz="4" w:space="0" w:color="000000"/>
              <w:right w:val="single" w:sz="12" w:space="0" w:color="000000"/>
            </w:tcBorders>
          </w:tcPr>
          <w:p w14:paraId="42AFFD27" w14:textId="77777777" w:rsidR="007250CE" w:rsidRDefault="00000000">
            <w:pPr>
              <w:spacing w:before="120" w:after="120" w:line="240" w:lineRule="auto"/>
              <w:jc w:val="both"/>
            </w:pPr>
            <w:r>
              <w:rPr>
                <w:bCs/>
              </w:rPr>
              <w:t xml:space="preserve">La evaluación será sobre el trabajo de campo que el estudiante realize. Se realizará un seguimiento de evaluación permanente del estudiante durante la elaboración del su trabajo de campo. </w:t>
            </w:r>
          </w:p>
          <w:p w14:paraId="748F9D67" w14:textId="77777777" w:rsidR="007250CE" w:rsidRDefault="00000000">
            <w:pPr>
              <w:spacing w:before="120" w:after="120" w:line="240" w:lineRule="auto"/>
              <w:jc w:val="both"/>
            </w:pPr>
            <w:r>
              <w:rPr>
                <w:bCs/>
              </w:rPr>
              <w:t xml:space="preserve">Adicionalmente se solicitarán la entrega e informe final del trabajo de campo obligatorio. </w:t>
            </w:r>
          </w:p>
          <w:p w14:paraId="44966943" w14:textId="77777777" w:rsidR="007250CE" w:rsidRDefault="00000000">
            <w:pPr>
              <w:spacing w:before="120" w:after="120" w:line="240" w:lineRule="auto"/>
              <w:jc w:val="both"/>
            </w:pPr>
            <w:r>
              <w:rPr>
                <w:bCs/>
              </w:rPr>
              <w:t>La modalidad de evaluación y requisitos es articulada según Res. C.S. N°150/18) y Res. C.S. N°154/22</w:t>
            </w:r>
          </w:p>
          <w:p w14:paraId="5950F818" w14:textId="77777777" w:rsidR="007250CE" w:rsidRDefault="007250CE">
            <w:pPr>
              <w:spacing w:before="120" w:after="120" w:line="240" w:lineRule="auto"/>
              <w:jc w:val="both"/>
              <w:rPr>
                <w:bCs/>
              </w:rPr>
            </w:pPr>
          </w:p>
          <w:p w14:paraId="124A98DF" w14:textId="77777777" w:rsidR="007250CE" w:rsidRDefault="00000000">
            <w:pPr>
              <w:spacing w:before="120" w:after="120" w:line="240" w:lineRule="auto"/>
              <w:jc w:val="both"/>
            </w:pPr>
            <w:r>
              <w:rPr>
                <w:bCs/>
              </w:rPr>
              <w:t xml:space="preserve">El régimen de aprobación de la UUCC podrá ser por: </w:t>
            </w:r>
          </w:p>
          <w:p w14:paraId="52D768EB" w14:textId="77777777" w:rsidR="007250CE" w:rsidRDefault="00000000">
            <w:pPr>
              <w:spacing w:before="120" w:after="120" w:line="240" w:lineRule="auto"/>
              <w:jc w:val="both"/>
            </w:pPr>
            <w:r>
              <w:rPr>
                <w:bCs/>
              </w:rPr>
              <w:t>Según ARTÍCULO 31. C.S. N°150/18) y ARTÍCULO 4 Res. C.S. N°154/22</w:t>
            </w:r>
          </w:p>
          <w:p w14:paraId="2CE0EB45" w14:textId="77777777" w:rsidR="007250CE" w:rsidRDefault="00000000">
            <w:pPr>
              <w:pStyle w:val="Prrafodelista"/>
              <w:numPr>
                <w:ilvl w:val="0"/>
                <w:numId w:val="4"/>
              </w:numPr>
              <w:suppressAutoHyphens w:val="0"/>
              <w:spacing w:before="120" w:after="120" w:line="240" w:lineRule="auto"/>
              <w:jc w:val="both"/>
            </w:pPr>
            <w:r>
              <w:rPr>
                <w:bCs/>
              </w:rPr>
              <w:t>mediante promoción directa;</w:t>
            </w:r>
          </w:p>
          <w:p w14:paraId="4BAE7F1F" w14:textId="77777777" w:rsidR="007250CE" w:rsidRDefault="00000000">
            <w:pPr>
              <w:pStyle w:val="Prrafodelista"/>
              <w:numPr>
                <w:ilvl w:val="0"/>
                <w:numId w:val="4"/>
              </w:numPr>
              <w:suppressAutoHyphens w:val="0"/>
              <w:spacing w:before="120" w:after="120" w:line="240" w:lineRule="auto"/>
              <w:jc w:val="both"/>
            </w:pPr>
            <w:r>
              <w:rPr>
                <w:bCs/>
              </w:rPr>
              <w:t>mediante aprobación de examen integrador;</w:t>
            </w:r>
          </w:p>
          <w:p w14:paraId="004FA5ED" w14:textId="77777777" w:rsidR="007250CE" w:rsidRDefault="00000000">
            <w:pPr>
              <w:pStyle w:val="Prrafodelista"/>
              <w:numPr>
                <w:ilvl w:val="0"/>
                <w:numId w:val="4"/>
              </w:numPr>
              <w:suppressAutoHyphens w:val="0"/>
              <w:spacing w:before="120" w:after="120" w:line="240" w:lineRule="auto"/>
              <w:jc w:val="both"/>
            </w:pPr>
            <w:r>
              <w:rPr>
                <w:bCs/>
              </w:rPr>
              <w:t>mediante examen final.</w:t>
            </w:r>
          </w:p>
          <w:p w14:paraId="0A9D2A86" w14:textId="77777777" w:rsidR="007250CE" w:rsidRDefault="007250CE">
            <w:pPr>
              <w:pStyle w:val="Prrafodelista"/>
              <w:suppressAutoHyphens w:val="0"/>
              <w:spacing w:before="120" w:after="120" w:line="240" w:lineRule="auto"/>
              <w:jc w:val="both"/>
            </w:pPr>
          </w:p>
          <w:p w14:paraId="4A751DB6" w14:textId="77777777" w:rsidR="007250CE" w:rsidRDefault="007250CE">
            <w:pPr>
              <w:pStyle w:val="Prrafodelista"/>
              <w:suppressAutoHyphens w:val="0"/>
              <w:spacing w:before="120" w:after="120" w:line="240" w:lineRule="auto"/>
              <w:jc w:val="both"/>
            </w:pPr>
          </w:p>
          <w:p w14:paraId="0A01BED4" w14:textId="77777777" w:rsidR="007250CE" w:rsidRDefault="00000000">
            <w:pPr>
              <w:pStyle w:val="Prrafodelista"/>
              <w:suppressAutoHyphens w:val="0"/>
              <w:spacing w:before="120" w:after="120" w:line="240" w:lineRule="auto"/>
              <w:jc w:val="both"/>
            </w:pPr>
            <w:r>
              <w:rPr>
                <w:bCs/>
              </w:rPr>
              <w:t>Regular: aprobó la cursada pero no la materia, con una nota menor a 7 y mayor e igual a 4,</w:t>
            </w:r>
          </w:p>
          <w:p w14:paraId="00028EE8" w14:textId="77777777" w:rsidR="007250CE" w:rsidRDefault="00000000">
            <w:pPr>
              <w:spacing w:before="120" w:after="120" w:line="240" w:lineRule="auto"/>
              <w:jc w:val="both"/>
            </w:pPr>
            <w:r>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7D30FD1F" w14:textId="77777777" w:rsidR="007250CE" w:rsidRDefault="007250CE">
            <w:pPr>
              <w:spacing w:before="120" w:after="120" w:line="240" w:lineRule="auto"/>
              <w:jc w:val="both"/>
              <w:rPr>
                <w:bCs/>
              </w:rPr>
            </w:pPr>
          </w:p>
          <w:p w14:paraId="5B6B79DC" w14:textId="77777777" w:rsidR="007250CE" w:rsidRDefault="00000000">
            <w:pPr>
              <w:pStyle w:val="Prrafodelista"/>
              <w:suppressAutoHyphens w:val="0"/>
              <w:spacing w:before="120" w:after="120" w:line="240" w:lineRule="auto"/>
              <w:jc w:val="both"/>
            </w:pPr>
            <w:r>
              <w:rPr>
                <w:bCs/>
              </w:rPr>
              <w:t>Desaprobada: ARTÍCULO 22 Res. C.S. N°150/18). La UC será desaprobada cuando el/la estudiante haya cumplido con un mínimo del 75% (setenta y cinco por ciento) de la asistencia y haya obtenido en alguna de las instancias evaluatorias parciales (o sus recuperatorios) una calificación menor a 4 (cuatro) puntos.</w:t>
            </w:r>
          </w:p>
          <w:p w14:paraId="452ECE67" w14:textId="77777777" w:rsidR="007250CE" w:rsidRDefault="007250CE">
            <w:pPr>
              <w:pStyle w:val="Prrafodelista"/>
              <w:suppressAutoHyphens w:val="0"/>
              <w:spacing w:before="120" w:after="120" w:line="240" w:lineRule="auto"/>
              <w:jc w:val="both"/>
            </w:pPr>
          </w:p>
          <w:p w14:paraId="2FB12B52" w14:textId="77777777" w:rsidR="007250CE" w:rsidRDefault="00000000">
            <w:pPr>
              <w:pStyle w:val="Prrafodelista"/>
              <w:suppressAutoHyphens w:val="0"/>
              <w:spacing w:before="120" w:after="120" w:line="240" w:lineRule="auto"/>
              <w:jc w:val="both"/>
            </w:pPr>
            <w:r>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3AD7C3D4" w14:textId="77777777" w:rsidR="007250CE" w:rsidRDefault="00000000">
            <w:pPr>
              <w:spacing w:before="120" w:after="120" w:line="240" w:lineRule="auto"/>
              <w:jc w:val="both"/>
            </w:pPr>
            <w:r>
              <w:rPr>
                <w:bCs/>
              </w:rPr>
              <w:t>Promociona</w:t>
            </w:r>
          </w:p>
          <w:p w14:paraId="02806A18" w14:textId="77777777" w:rsidR="007250CE" w:rsidRDefault="00000000">
            <w:pPr>
              <w:spacing w:before="120" w:after="120" w:line="240" w:lineRule="auto"/>
              <w:jc w:val="both"/>
            </w:pPr>
            <w:r>
              <w:rPr>
                <w:bCs/>
              </w:rPr>
              <w:t>ARTÍCULO 35.- Res. C.S. N°150/18. Estarán aprobados mediante promoción directa, aquellos/as estudiantes que:</w:t>
            </w:r>
          </w:p>
          <w:p w14:paraId="1372D88A" w14:textId="77777777" w:rsidR="007250CE" w:rsidRDefault="00000000">
            <w:pPr>
              <w:pStyle w:val="Prrafodelista"/>
              <w:numPr>
                <w:ilvl w:val="0"/>
                <w:numId w:val="6"/>
              </w:numPr>
              <w:suppressAutoHyphens w:val="0"/>
              <w:spacing w:before="120" w:after="120" w:line="240" w:lineRule="auto"/>
              <w:jc w:val="both"/>
            </w:pPr>
            <w:r>
              <w:rPr>
                <w:bCs/>
              </w:rPr>
              <w:t>hayan mantenido su condición de regularidad al final del curso conforme lo previsto en el artículo 21 y,</w:t>
            </w:r>
          </w:p>
          <w:p w14:paraId="37E9D3FE" w14:textId="77777777" w:rsidR="007250CE" w:rsidRDefault="00000000">
            <w:pPr>
              <w:pStyle w:val="Prrafodelista"/>
              <w:numPr>
                <w:ilvl w:val="0"/>
                <w:numId w:val="6"/>
              </w:numPr>
              <w:suppressAutoHyphens w:val="0"/>
              <w:spacing w:before="120" w:after="120" w:line="240" w:lineRule="auto"/>
              <w:jc w:val="both"/>
            </w:pPr>
            <w:r>
              <w:rPr>
                <w:bCs/>
              </w:rPr>
              <w:t>hayan obtenido una calificación de 7 (siete) o más puntos como promedio de todas las instancias evaluativas, sean éstas parciales o sus recuperatorios, debiendo obtener una nota igual o mayor a 6 (seis) puntos en cada una de éstas.</w:t>
            </w:r>
          </w:p>
          <w:p w14:paraId="2076880C" w14:textId="77777777" w:rsidR="007250CE" w:rsidRDefault="007250CE">
            <w:pPr>
              <w:spacing w:before="120" w:after="120" w:line="240" w:lineRule="auto"/>
              <w:jc w:val="both"/>
              <w:rPr>
                <w:bCs/>
              </w:rPr>
            </w:pPr>
          </w:p>
          <w:p w14:paraId="7E4E06DA" w14:textId="77777777" w:rsidR="007250CE" w:rsidRDefault="00000000">
            <w:pPr>
              <w:spacing w:before="120" w:after="120" w:line="240" w:lineRule="auto"/>
              <w:jc w:val="both"/>
            </w:pPr>
            <w:r>
              <w:rPr>
                <w:bCs/>
              </w:rPr>
              <w:t>Evaluación integradora</w:t>
            </w:r>
          </w:p>
          <w:p w14:paraId="1269D8E0" w14:textId="77777777" w:rsidR="007250CE" w:rsidRDefault="00000000">
            <w:pPr>
              <w:spacing w:before="120" w:after="120" w:line="240" w:lineRule="auto"/>
              <w:jc w:val="both"/>
            </w:pPr>
            <w:r>
              <w:rPr>
                <w:bCs/>
              </w:rPr>
              <w:t xml:space="preserve">ARTÍCULO 36. Res. C.S. N°150/18. Quedarán habilitados automáticamente para rendir la evaluación </w:t>
            </w:r>
            <w:r>
              <w:rPr>
                <w:bCs/>
              </w:rPr>
              <w:lastRenderedPageBreak/>
              <w:t>integradora aquellos/as estudiantes que:</w:t>
            </w:r>
          </w:p>
          <w:p w14:paraId="01B1D0A3" w14:textId="77777777" w:rsidR="007250CE" w:rsidRDefault="00000000">
            <w:pPr>
              <w:pStyle w:val="Prrafodelista"/>
              <w:numPr>
                <w:ilvl w:val="0"/>
                <w:numId w:val="3"/>
              </w:numPr>
              <w:suppressAutoHyphens w:val="0"/>
              <w:spacing w:before="120" w:after="120" w:line="240" w:lineRule="auto"/>
              <w:jc w:val="both"/>
            </w:pPr>
            <w:r>
              <w:rPr>
                <w:bCs/>
              </w:rPr>
              <w:t xml:space="preserve">hayan mantenido su condición de regularidad al final del curso (conforme lo previsto en el artículo 21); y, </w:t>
            </w:r>
          </w:p>
          <w:p w14:paraId="1D9DA6BA" w14:textId="77777777" w:rsidR="007250CE" w:rsidRDefault="00000000">
            <w:pPr>
              <w:pStyle w:val="Prrafodelista"/>
              <w:numPr>
                <w:ilvl w:val="0"/>
                <w:numId w:val="3"/>
              </w:numPr>
              <w:suppressAutoHyphens w:val="0"/>
              <w:spacing w:before="120" w:after="120" w:line="240" w:lineRule="auto"/>
              <w:jc w:val="both"/>
            </w:pPr>
            <w:r>
              <w:rPr>
                <w:bCs/>
              </w:rPr>
              <w:t>hayan obtenido una calificación entre 4 (cuatro) y 6 (seis) puntos en promedio de las instancias parciales y como mínimo un 4 (cuatro) en cada instancia o en sus respectivos recuperatorios.</w:t>
            </w:r>
          </w:p>
          <w:p w14:paraId="4411F92D" w14:textId="77777777" w:rsidR="007250CE" w:rsidRDefault="00000000">
            <w:pPr>
              <w:spacing w:before="120" w:after="120" w:line="240" w:lineRule="auto"/>
              <w:jc w:val="both"/>
            </w:pPr>
            <w:r>
              <w:rPr>
                <w:bCs/>
              </w:rPr>
              <w:t>Examen final</w:t>
            </w:r>
          </w:p>
          <w:p w14:paraId="00910865" w14:textId="77777777" w:rsidR="007250CE" w:rsidRDefault="00000000">
            <w:pPr>
              <w:spacing w:before="120" w:after="120" w:line="240" w:lineRule="auto"/>
              <w:jc w:val="both"/>
            </w:pPr>
            <w:r>
              <w:rPr>
                <w:bCs/>
              </w:rPr>
              <w:t>ARTÍCULO 39 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56FBC463" w14:textId="77777777" w:rsidR="007250CE" w:rsidRDefault="00000000">
            <w:pPr>
              <w:spacing w:before="120" w:after="120" w:line="240" w:lineRule="auto"/>
              <w:jc w:val="both"/>
            </w:pPr>
            <w:r>
              <w:rPr>
                <w:bCs/>
              </w:rPr>
              <w:t>ARTÍCULO 40 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13A9DE90" w14:textId="77777777" w:rsidR="007250CE" w:rsidRDefault="00000000">
            <w:pPr>
              <w:spacing w:before="120" w:after="120" w:line="240" w:lineRule="auto"/>
              <w:jc w:val="both"/>
            </w:pPr>
            <w:r>
              <w:rPr>
                <w:bCs/>
              </w:rPr>
              <w:t>EXÁMENES LIBRES</w:t>
            </w:r>
          </w:p>
          <w:p w14:paraId="76CBFC06" w14:textId="77777777" w:rsidR="007250CE" w:rsidRDefault="00000000">
            <w:pPr>
              <w:spacing w:before="120" w:after="120" w:line="240" w:lineRule="auto"/>
              <w:jc w:val="both"/>
            </w:pPr>
            <w:r>
              <w:rPr>
                <w:bCs/>
              </w:rPr>
              <w:t>ARTÍCULO 43 Res. C.S. N°150/18. Los/as estudiantes podrán inscribirse para rendir una UC como libres bajo las siguientes condiciones:</w:t>
            </w:r>
          </w:p>
          <w:p w14:paraId="0A90577C" w14:textId="77777777" w:rsidR="007250CE" w:rsidRDefault="00000000">
            <w:pPr>
              <w:pStyle w:val="Prrafodelista"/>
              <w:numPr>
                <w:ilvl w:val="0"/>
                <w:numId w:val="5"/>
              </w:numPr>
              <w:suppressAutoHyphens w:val="0"/>
              <w:spacing w:before="120" w:after="120" w:line="240" w:lineRule="auto"/>
              <w:jc w:val="both"/>
            </w:pPr>
            <w:r>
              <w:rPr>
                <w:bCs/>
              </w:rPr>
              <w:t>tener aprobadas las correlatividades correspondientes a la UC a la que se inscriben;</w:t>
            </w:r>
          </w:p>
          <w:p w14:paraId="5E78F9B3" w14:textId="77777777" w:rsidR="007250CE" w:rsidRDefault="00000000">
            <w:pPr>
              <w:pStyle w:val="Prrafodelista"/>
              <w:numPr>
                <w:ilvl w:val="0"/>
                <w:numId w:val="5"/>
              </w:numPr>
              <w:suppressAutoHyphens w:val="0"/>
              <w:spacing w:before="120" w:after="120" w:line="240" w:lineRule="auto"/>
              <w:jc w:val="both"/>
            </w:pPr>
            <w:r>
              <w:rPr>
                <w:bCs/>
              </w:rPr>
              <w:t>no haber aprobado mediante la modalidad de evaluación libre el veinticinco por ciento (25%) o más de las UUCC que integran el Plan de Estudios de la Carrera;</w:t>
            </w:r>
          </w:p>
          <w:p w14:paraId="62103712" w14:textId="77777777" w:rsidR="007250CE" w:rsidRDefault="00000000">
            <w:pPr>
              <w:pStyle w:val="Prrafodelista"/>
              <w:numPr>
                <w:ilvl w:val="0"/>
                <w:numId w:val="5"/>
              </w:numPr>
              <w:suppressAutoHyphens w:val="0"/>
              <w:spacing w:before="120" w:after="120" w:line="240" w:lineRule="auto"/>
              <w:jc w:val="both"/>
            </w:pPr>
            <w:r>
              <w:rPr>
                <w:bCs/>
              </w:rPr>
              <w:t>que no esté establecido por el Plan de Estudios de la Carrera ni en el Programa de la UC aprobado por el Consejo Departamental, la imposibilidad de rendir dicha asignatura en la condición de libre.</w:t>
            </w:r>
          </w:p>
          <w:p w14:paraId="231D8EB9" w14:textId="77777777" w:rsidR="007250CE" w:rsidRDefault="00000000">
            <w:pPr>
              <w:pStyle w:val="LO-normal"/>
              <w:widowControl w:val="0"/>
              <w:spacing w:after="240" w:line="360" w:lineRule="auto"/>
            </w:pPr>
            <w:r>
              <w:rPr>
                <w:bCs/>
              </w:rPr>
              <w:t>ARTÍCULO 44. Res. C.S. N°150/18. 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5249FE51" w14:textId="77777777" w:rsidR="007250CE" w:rsidRDefault="007250CE">
      <w:pPr>
        <w:pStyle w:val="LO-normal"/>
      </w:pPr>
    </w:p>
    <w:tbl>
      <w:tblPr>
        <w:tblW w:w="9242" w:type="dxa"/>
        <w:tblInd w:w="-120" w:type="dxa"/>
        <w:tblLook w:val="0000" w:firstRow="0" w:lastRow="0" w:firstColumn="0" w:lastColumn="0" w:noHBand="0" w:noVBand="0"/>
      </w:tblPr>
      <w:tblGrid>
        <w:gridCol w:w="9242"/>
      </w:tblGrid>
      <w:tr w:rsidR="007250CE" w14:paraId="6B1A4E0C" w14:textId="77777777">
        <w:tc>
          <w:tcPr>
            <w:tcW w:w="9242" w:type="dxa"/>
            <w:tcBorders>
              <w:top w:val="single" w:sz="4" w:space="0" w:color="000000"/>
              <w:left w:val="single" w:sz="12" w:space="0" w:color="000000"/>
              <w:bottom w:val="single" w:sz="12" w:space="0" w:color="000000"/>
              <w:right w:val="single" w:sz="12" w:space="0" w:color="000000"/>
            </w:tcBorders>
            <w:shd w:val="clear" w:color="auto" w:fill="EBF1DD"/>
          </w:tcPr>
          <w:p w14:paraId="7BAE5C5D" w14:textId="77777777" w:rsidR="007250CE" w:rsidRDefault="00000000">
            <w:pPr>
              <w:pStyle w:val="LO-normal"/>
              <w:widowControl w:val="0"/>
              <w:numPr>
                <w:ilvl w:val="0"/>
                <w:numId w:val="1"/>
              </w:numPr>
              <w:spacing w:after="0" w:line="240" w:lineRule="auto"/>
              <w:ind w:left="392"/>
              <w:rPr>
                <w:color w:val="000000"/>
              </w:rPr>
            </w:pPr>
            <w:r>
              <w:rPr>
                <w:b/>
                <w:color w:val="000000"/>
              </w:rPr>
              <w:t xml:space="preserve">Instancias de práctica </w:t>
            </w:r>
            <w:r>
              <w:rPr>
                <w:color w:val="000000"/>
              </w:rPr>
              <w:t>(si corresponde)</w:t>
            </w:r>
          </w:p>
        </w:tc>
      </w:tr>
      <w:tr w:rsidR="007250CE" w14:paraId="570D7FCD" w14:textId="77777777">
        <w:tc>
          <w:tcPr>
            <w:tcW w:w="9242" w:type="dxa"/>
            <w:tcBorders>
              <w:top w:val="single" w:sz="12" w:space="0" w:color="000000"/>
              <w:left w:val="single" w:sz="12" w:space="0" w:color="000000"/>
              <w:bottom w:val="single" w:sz="4" w:space="0" w:color="000000"/>
              <w:right w:val="single" w:sz="12" w:space="0" w:color="000000"/>
            </w:tcBorders>
          </w:tcPr>
          <w:p w14:paraId="6B3122B6" w14:textId="77777777" w:rsidR="007250CE" w:rsidRDefault="007250CE">
            <w:pPr>
              <w:pStyle w:val="LO-normal"/>
              <w:widowControl w:val="0"/>
              <w:spacing w:before="60" w:after="60" w:line="360" w:lineRule="auto"/>
              <w:jc w:val="both"/>
            </w:pPr>
          </w:p>
        </w:tc>
      </w:tr>
    </w:tbl>
    <w:p w14:paraId="3BECB3AA" w14:textId="77777777" w:rsidR="007250CE" w:rsidRDefault="007250CE">
      <w:pPr>
        <w:pStyle w:val="LO-normal"/>
      </w:pPr>
    </w:p>
    <w:p w14:paraId="02B55295" w14:textId="77777777" w:rsidR="007250CE" w:rsidRDefault="007250CE">
      <w:pPr>
        <w:pStyle w:val="LO-normal"/>
      </w:pPr>
    </w:p>
    <w:tbl>
      <w:tblPr>
        <w:tblW w:w="9240" w:type="dxa"/>
        <w:tblInd w:w="-191" w:type="dxa"/>
        <w:tblLook w:val="0000" w:firstRow="0" w:lastRow="0" w:firstColumn="0" w:lastColumn="0" w:noHBand="0" w:noVBand="0"/>
      </w:tblPr>
      <w:tblGrid>
        <w:gridCol w:w="1590"/>
        <w:gridCol w:w="7650"/>
      </w:tblGrid>
      <w:tr w:rsidR="007250CE" w14:paraId="57D461B4" w14:textId="77777777">
        <w:tc>
          <w:tcPr>
            <w:tcW w:w="923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012DDF19" w14:textId="77777777" w:rsidR="007250CE" w:rsidRDefault="00000000">
            <w:pPr>
              <w:pStyle w:val="LO-normal"/>
              <w:widowControl w:val="0"/>
              <w:numPr>
                <w:ilvl w:val="0"/>
                <w:numId w:val="1"/>
              </w:numPr>
              <w:spacing w:after="0" w:line="240" w:lineRule="auto"/>
              <w:ind w:left="392"/>
            </w:pPr>
            <w:r>
              <w:rPr>
                <w:b/>
              </w:rPr>
              <w:t>Cronograma</w:t>
            </w:r>
            <w:r>
              <w:t xml:space="preserve"> de actividades teóricas y prácticas</w:t>
            </w:r>
          </w:p>
        </w:tc>
      </w:tr>
      <w:tr w:rsidR="007250CE" w14:paraId="74A98246"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9B519E5" w14:textId="77777777" w:rsidR="007250CE" w:rsidRDefault="00000000">
            <w:pPr>
              <w:pStyle w:val="LO-normal"/>
              <w:widowControl w:val="0"/>
              <w:spacing w:line="360" w:lineRule="auto"/>
              <w:jc w:val="both"/>
            </w:pPr>
            <w:r>
              <w:t>Semana 1</w:t>
            </w:r>
          </w:p>
        </w:tc>
        <w:tc>
          <w:tcPr>
            <w:tcW w:w="7649" w:type="dxa"/>
            <w:tcBorders>
              <w:top w:val="single" w:sz="4" w:space="0" w:color="000000"/>
              <w:left w:val="single" w:sz="12" w:space="0" w:color="000000"/>
              <w:bottom w:val="single" w:sz="4" w:space="0" w:color="000000"/>
              <w:right w:val="single" w:sz="12" w:space="0" w:color="000000"/>
            </w:tcBorders>
          </w:tcPr>
          <w:p w14:paraId="03AF0EF5" w14:textId="77777777" w:rsidR="007250CE" w:rsidRDefault="007250CE">
            <w:pPr>
              <w:pStyle w:val="LO-normal"/>
              <w:widowControl w:val="0"/>
              <w:spacing w:after="0" w:line="240" w:lineRule="auto"/>
            </w:pPr>
          </w:p>
          <w:p w14:paraId="6DDD7949" w14:textId="77777777" w:rsidR="007250CE" w:rsidRDefault="00000000">
            <w:pPr>
              <w:pStyle w:val="LO-normal"/>
              <w:widowControl w:val="0"/>
              <w:spacing w:after="0" w:line="240" w:lineRule="auto"/>
            </w:pPr>
            <w:r>
              <w:t xml:space="preserve">UNIDAD I: Presentación de la materia, objetivos, pre-requisitos, repaso de </w:t>
            </w:r>
            <w:r>
              <w:lastRenderedPageBreak/>
              <w:t>unidades curriculares previas.</w:t>
            </w:r>
          </w:p>
          <w:p w14:paraId="6482CCC5" w14:textId="77777777" w:rsidR="007250CE" w:rsidRDefault="007250CE">
            <w:pPr>
              <w:pStyle w:val="LO-normal"/>
              <w:widowControl w:val="0"/>
              <w:spacing w:after="0"/>
            </w:pPr>
          </w:p>
          <w:p w14:paraId="08F68719" w14:textId="77777777" w:rsidR="007250CE" w:rsidRDefault="007250CE">
            <w:pPr>
              <w:pStyle w:val="LO-normal"/>
              <w:widowControl w:val="0"/>
              <w:spacing w:after="0" w:line="240" w:lineRule="auto"/>
            </w:pPr>
          </w:p>
        </w:tc>
      </w:tr>
      <w:tr w:rsidR="007250CE" w14:paraId="5122FDB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5F7C07A" w14:textId="77777777" w:rsidR="007250CE" w:rsidRDefault="00000000">
            <w:pPr>
              <w:pStyle w:val="LO-normal"/>
              <w:widowControl w:val="0"/>
              <w:spacing w:line="360" w:lineRule="auto"/>
              <w:jc w:val="both"/>
            </w:pPr>
            <w:r>
              <w:lastRenderedPageBreak/>
              <w:t>Semana 2</w:t>
            </w:r>
          </w:p>
        </w:tc>
        <w:tc>
          <w:tcPr>
            <w:tcW w:w="7649" w:type="dxa"/>
            <w:tcBorders>
              <w:top w:val="single" w:sz="4" w:space="0" w:color="000000"/>
              <w:left w:val="single" w:sz="12" w:space="0" w:color="000000"/>
              <w:bottom w:val="single" w:sz="4" w:space="0" w:color="000000"/>
              <w:right w:val="single" w:sz="12" w:space="0" w:color="000000"/>
            </w:tcBorders>
          </w:tcPr>
          <w:p w14:paraId="2C9FC457" w14:textId="77777777" w:rsidR="007250CE" w:rsidRDefault="007250CE">
            <w:pPr>
              <w:pStyle w:val="LO-normal"/>
              <w:widowControl w:val="0"/>
              <w:spacing w:after="0" w:line="240" w:lineRule="auto"/>
            </w:pPr>
          </w:p>
          <w:p w14:paraId="083C040B" w14:textId="77777777" w:rsidR="007250CE" w:rsidRDefault="00000000">
            <w:pPr>
              <w:pStyle w:val="LO-normal"/>
              <w:widowControl w:val="0"/>
              <w:spacing w:after="0"/>
            </w:pPr>
            <w:r>
              <w:t>UNIDAD I. Identificación de problemáticas, conformación de equipos, debate de trabajos seleccionados.</w:t>
            </w:r>
          </w:p>
          <w:p w14:paraId="0173C396" w14:textId="77777777" w:rsidR="007250CE" w:rsidRDefault="007250CE">
            <w:pPr>
              <w:pStyle w:val="LO-normal"/>
              <w:widowControl w:val="0"/>
              <w:spacing w:after="0"/>
            </w:pPr>
          </w:p>
        </w:tc>
      </w:tr>
      <w:tr w:rsidR="007250CE" w14:paraId="14DA43B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66B9C50" w14:textId="77777777" w:rsidR="007250CE" w:rsidRDefault="00000000">
            <w:pPr>
              <w:pStyle w:val="LO-normal"/>
              <w:widowControl w:val="0"/>
              <w:spacing w:line="360" w:lineRule="auto"/>
              <w:jc w:val="both"/>
            </w:pPr>
            <w:r>
              <w:t>Semana 3</w:t>
            </w:r>
          </w:p>
        </w:tc>
        <w:tc>
          <w:tcPr>
            <w:tcW w:w="7649" w:type="dxa"/>
            <w:tcBorders>
              <w:top w:val="single" w:sz="4" w:space="0" w:color="000000"/>
              <w:left w:val="single" w:sz="12" w:space="0" w:color="000000"/>
              <w:bottom w:val="single" w:sz="4" w:space="0" w:color="000000"/>
              <w:right w:val="single" w:sz="12" w:space="0" w:color="000000"/>
            </w:tcBorders>
          </w:tcPr>
          <w:p w14:paraId="295877AA" w14:textId="77777777" w:rsidR="007250CE" w:rsidRDefault="007250CE">
            <w:pPr>
              <w:pStyle w:val="LO-normal"/>
              <w:widowControl w:val="0"/>
              <w:spacing w:after="0"/>
            </w:pPr>
          </w:p>
          <w:p w14:paraId="41F37CFD" w14:textId="77777777" w:rsidR="007250CE" w:rsidRDefault="00000000">
            <w:pPr>
              <w:pStyle w:val="LO-normal"/>
              <w:widowControl w:val="0"/>
              <w:spacing w:after="0"/>
            </w:pPr>
            <w:r>
              <w:t xml:space="preserve">UNIDAD II. Planeamiento y diseño de la solución. Elección de los paradigmas, lenguajes y estrategia de persistencia de datos. Diagramas de componentes. </w:t>
            </w:r>
          </w:p>
          <w:p w14:paraId="350ED3A5" w14:textId="77777777" w:rsidR="007250CE" w:rsidRDefault="007250CE">
            <w:pPr>
              <w:pStyle w:val="LO-normal"/>
              <w:widowControl w:val="0"/>
              <w:spacing w:after="0"/>
            </w:pPr>
          </w:p>
        </w:tc>
      </w:tr>
      <w:tr w:rsidR="007250CE" w14:paraId="52085A07"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463ECF1" w14:textId="77777777" w:rsidR="007250CE" w:rsidRDefault="00000000">
            <w:pPr>
              <w:pStyle w:val="LO-normal"/>
              <w:widowControl w:val="0"/>
              <w:spacing w:line="360" w:lineRule="auto"/>
              <w:jc w:val="both"/>
            </w:pPr>
            <w:r>
              <w:t>Semana 4</w:t>
            </w:r>
          </w:p>
        </w:tc>
        <w:tc>
          <w:tcPr>
            <w:tcW w:w="7649" w:type="dxa"/>
            <w:tcBorders>
              <w:top w:val="single" w:sz="4" w:space="0" w:color="000000"/>
              <w:left w:val="single" w:sz="12" w:space="0" w:color="000000"/>
              <w:bottom w:val="single" w:sz="4" w:space="0" w:color="000000"/>
              <w:right w:val="single" w:sz="12" w:space="0" w:color="000000"/>
            </w:tcBorders>
          </w:tcPr>
          <w:p w14:paraId="588594E5" w14:textId="77777777" w:rsidR="007250CE" w:rsidRDefault="007250CE">
            <w:pPr>
              <w:pStyle w:val="LO-normal"/>
              <w:widowControl w:val="0"/>
              <w:spacing w:before="57" w:after="57"/>
            </w:pPr>
          </w:p>
          <w:p w14:paraId="17ADE9A3" w14:textId="77777777" w:rsidR="007250CE" w:rsidRDefault="00000000">
            <w:pPr>
              <w:pStyle w:val="LO-normal"/>
              <w:widowControl w:val="0"/>
              <w:spacing w:after="0"/>
            </w:pPr>
            <w:r>
              <w:t>UNIDAD II. Justificación de Elecciones. Presentación y debate de ventajas y desventajas de la solución. Tratamiento de Riesgos.</w:t>
            </w:r>
          </w:p>
          <w:p w14:paraId="05E8E0E5" w14:textId="77777777" w:rsidR="007250CE" w:rsidRDefault="007250CE">
            <w:pPr>
              <w:pStyle w:val="LO-normal"/>
              <w:widowControl w:val="0"/>
              <w:spacing w:after="0"/>
            </w:pPr>
          </w:p>
        </w:tc>
      </w:tr>
      <w:tr w:rsidR="007250CE" w14:paraId="278F9E9A"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5729829" w14:textId="77777777" w:rsidR="007250CE" w:rsidRDefault="00000000">
            <w:pPr>
              <w:pStyle w:val="LO-normal"/>
              <w:widowControl w:val="0"/>
              <w:spacing w:line="360" w:lineRule="auto"/>
              <w:jc w:val="both"/>
            </w:pPr>
            <w:r>
              <w:t>Semana 5</w:t>
            </w:r>
          </w:p>
        </w:tc>
        <w:tc>
          <w:tcPr>
            <w:tcW w:w="7649" w:type="dxa"/>
            <w:tcBorders>
              <w:top w:val="single" w:sz="4" w:space="0" w:color="000000"/>
              <w:left w:val="single" w:sz="12" w:space="0" w:color="000000"/>
              <w:bottom w:val="single" w:sz="4" w:space="0" w:color="000000"/>
              <w:right w:val="single" w:sz="12" w:space="0" w:color="000000"/>
            </w:tcBorders>
          </w:tcPr>
          <w:p w14:paraId="384419AA" w14:textId="77777777" w:rsidR="007250CE" w:rsidRDefault="00000000">
            <w:pPr>
              <w:pStyle w:val="LO-normal"/>
              <w:widowControl w:val="0"/>
              <w:spacing w:after="0" w:line="360" w:lineRule="auto"/>
            </w:pPr>
            <w:r>
              <w:t xml:space="preserve"> </w:t>
            </w:r>
          </w:p>
          <w:p w14:paraId="27994E26"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3F57D4E8" w14:textId="77777777" w:rsidR="007250CE" w:rsidRDefault="00000000">
            <w:pPr>
              <w:pStyle w:val="LO-normal"/>
              <w:widowControl w:val="0"/>
              <w:spacing w:after="0" w:line="240" w:lineRule="auto"/>
              <w:jc w:val="both"/>
            </w:pPr>
            <w:r>
              <w:t xml:space="preserve"> </w:t>
            </w:r>
          </w:p>
        </w:tc>
      </w:tr>
      <w:tr w:rsidR="007250CE" w14:paraId="3DAF871A"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BC43703" w14:textId="77777777" w:rsidR="007250CE" w:rsidRDefault="00000000">
            <w:pPr>
              <w:pStyle w:val="LO-normal"/>
              <w:widowControl w:val="0"/>
              <w:spacing w:line="360" w:lineRule="auto"/>
              <w:jc w:val="both"/>
            </w:pPr>
            <w:r>
              <w:t>Semana 6</w:t>
            </w:r>
          </w:p>
        </w:tc>
        <w:tc>
          <w:tcPr>
            <w:tcW w:w="7649" w:type="dxa"/>
            <w:tcBorders>
              <w:top w:val="single" w:sz="4" w:space="0" w:color="000000"/>
              <w:left w:val="single" w:sz="12" w:space="0" w:color="000000"/>
              <w:bottom w:val="single" w:sz="4" w:space="0" w:color="000000"/>
              <w:right w:val="single" w:sz="12" w:space="0" w:color="000000"/>
            </w:tcBorders>
          </w:tcPr>
          <w:p w14:paraId="417F495A" w14:textId="77777777" w:rsidR="007250CE" w:rsidRDefault="007250CE">
            <w:pPr>
              <w:pStyle w:val="LO-normal"/>
              <w:widowControl w:val="0"/>
              <w:spacing w:after="0" w:line="360" w:lineRule="auto"/>
            </w:pPr>
          </w:p>
          <w:p w14:paraId="4B2DE4AD"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3AAA98AA" w14:textId="77777777" w:rsidR="007250CE" w:rsidRDefault="007250CE">
            <w:pPr>
              <w:pStyle w:val="LO-normal"/>
              <w:widowControl w:val="0"/>
              <w:spacing w:after="0"/>
              <w:jc w:val="both"/>
            </w:pPr>
          </w:p>
        </w:tc>
      </w:tr>
      <w:tr w:rsidR="007250CE" w14:paraId="266ADF44" w14:textId="77777777">
        <w:trPr>
          <w:trHeight w:val="894"/>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1DEC604" w14:textId="77777777" w:rsidR="007250CE" w:rsidRDefault="00000000">
            <w:pPr>
              <w:pStyle w:val="LO-normal"/>
              <w:widowControl w:val="0"/>
              <w:spacing w:line="360" w:lineRule="auto"/>
              <w:jc w:val="both"/>
            </w:pPr>
            <w:r>
              <w:t>Semana 7</w:t>
            </w:r>
          </w:p>
        </w:tc>
        <w:tc>
          <w:tcPr>
            <w:tcW w:w="7649" w:type="dxa"/>
            <w:tcBorders>
              <w:top w:val="single" w:sz="4" w:space="0" w:color="000000"/>
              <w:left w:val="single" w:sz="12" w:space="0" w:color="000000"/>
              <w:bottom w:val="single" w:sz="4" w:space="0" w:color="000000"/>
              <w:right w:val="single" w:sz="12" w:space="0" w:color="000000"/>
            </w:tcBorders>
          </w:tcPr>
          <w:p w14:paraId="2A5F4B91" w14:textId="77777777" w:rsidR="007250CE" w:rsidRDefault="00000000">
            <w:pPr>
              <w:pStyle w:val="LO-normal"/>
              <w:widowControl w:val="0"/>
              <w:spacing w:after="0" w:line="360" w:lineRule="auto"/>
            </w:pPr>
            <w:r>
              <w:t xml:space="preserve"> </w:t>
            </w:r>
          </w:p>
          <w:p w14:paraId="24E2B16D"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27BD5B78" w14:textId="77777777" w:rsidR="007250CE" w:rsidRDefault="007250CE">
            <w:pPr>
              <w:pStyle w:val="LO-normal"/>
              <w:widowControl w:val="0"/>
              <w:spacing w:after="0"/>
              <w:jc w:val="both"/>
            </w:pPr>
          </w:p>
        </w:tc>
      </w:tr>
      <w:tr w:rsidR="007250CE" w14:paraId="5CF4EB38"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D03F0EB" w14:textId="77777777" w:rsidR="007250CE" w:rsidRDefault="00000000">
            <w:pPr>
              <w:pStyle w:val="LO-normal"/>
              <w:widowControl w:val="0"/>
              <w:spacing w:line="360" w:lineRule="auto"/>
              <w:jc w:val="both"/>
            </w:pPr>
            <w:r>
              <w:t>Semana 8</w:t>
            </w:r>
          </w:p>
        </w:tc>
        <w:tc>
          <w:tcPr>
            <w:tcW w:w="7649" w:type="dxa"/>
            <w:tcBorders>
              <w:top w:val="single" w:sz="4" w:space="0" w:color="000000"/>
              <w:left w:val="single" w:sz="12" w:space="0" w:color="000000"/>
              <w:bottom w:val="single" w:sz="4" w:space="0" w:color="000000"/>
              <w:right w:val="single" w:sz="12" w:space="0" w:color="000000"/>
            </w:tcBorders>
          </w:tcPr>
          <w:p w14:paraId="4B3E5092" w14:textId="77777777" w:rsidR="007250CE" w:rsidRDefault="007250CE">
            <w:pPr>
              <w:pStyle w:val="LO-normal"/>
              <w:widowControl w:val="0"/>
              <w:spacing w:after="0" w:line="360" w:lineRule="auto"/>
            </w:pPr>
          </w:p>
          <w:p w14:paraId="30A5CBC7"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638769DB" w14:textId="77777777" w:rsidR="007250CE" w:rsidRDefault="007250CE">
            <w:pPr>
              <w:pStyle w:val="LO-normal"/>
              <w:widowControl w:val="0"/>
              <w:spacing w:after="0"/>
              <w:jc w:val="both"/>
            </w:pPr>
          </w:p>
        </w:tc>
      </w:tr>
      <w:tr w:rsidR="007250CE" w14:paraId="7F615BF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AF0BC6E" w14:textId="77777777" w:rsidR="007250CE" w:rsidRDefault="00000000">
            <w:pPr>
              <w:pStyle w:val="LO-normal"/>
              <w:widowControl w:val="0"/>
              <w:spacing w:line="360" w:lineRule="auto"/>
              <w:jc w:val="both"/>
            </w:pPr>
            <w:r>
              <w:t>Semana 9</w:t>
            </w:r>
          </w:p>
        </w:tc>
        <w:tc>
          <w:tcPr>
            <w:tcW w:w="7649" w:type="dxa"/>
            <w:tcBorders>
              <w:top w:val="single" w:sz="4" w:space="0" w:color="000000"/>
              <w:left w:val="single" w:sz="12" w:space="0" w:color="000000"/>
              <w:bottom w:val="single" w:sz="4" w:space="0" w:color="000000"/>
              <w:right w:val="single" w:sz="12" w:space="0" w:color="000000"/>
            </w:tcBorders>
          </w:tcPr>
          <w:p w14:paraId="40798FD1" w14:textId="77777777" w:rsidR="007250CE" w:rsidRDefault="00000000">
            <w:pPr>
              <w:pStyle w:val="LO-normal"/>
              <w:widowControl w:val="0"/>
              <w:spacing w:after="0" w:line="360" w:lineRule="auto"/>
            </w:pPr>
            <w:r>
              <w:t> </w:t>
            </w:r>
          </w:p>
          <w:p w14:paraId="128F2630"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18B8AA13" w14:textId="77777777" w:rsidR="007250CE" w:rsidRDefault="007250CE">
            <w:pPr>
              <w:pStyle w:val="LO-normal"/>
              <w:widowControl w:val="0"/>
              <w:spacing w:after="0" w:line="360" w:lineRule="auto"/>
            </w:pPr>
          </w:p>
        </w:tc>
      </w:tr>
      <w:tr w:rsidR="007250CE" w14:paraId="5A885F13"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510F980" w14:textId="77777777" w:rsidR="007250CE" w:rsidRDefault="00000000">
            <w:pPr>
              <w:pStyle w:val="LO-normal"/>
              <w:widowControl w:val="0"/>
              <w:spacing w:line="360" w:lineRule="auto"/>
              <w:jc w:val="both"/>
            </w:pPr>
            <w:r>
              <w:lastRenderedPageBreak/>
              <w:t>Semana 10</w:t>
            </w:r>
          </w:p>
        </w:tc>
        <w:tc>
          <w:tcPr>
            <w:tcW w:w="7649" w:type="dxa"/>
            <w:tcBorders>
              <w:top w:val="single" w:sz="4" w:space="0" w:color="000000"/>
              <w:left w:val="single" w:sz="12" w:space="0" w:color="000000"/>
              <w:bottom w:val="single" w:sz="4" w:space="0" w:color="000000"/>
              <w:right w:val="single" w:sz="12" w:space="0" w:color="000000"/>
            </w:tcBorders>
          </w:tcPr>
          <w:p w14:paraId="07409253" w14:textId="77777777" w:rsidR="007250CE" w:rsidRDefault="007250CE">
            <w:pPr>
              <w:pStyle w:val="LO-normal"/>
              <w:widowControl w:val="0"/>
              <w:spacing w:after="0" w:line="360" w:lineRule="auto"/>
            </w:pPr>
          </w:p>
          <w:p w14:paraId="533A2011"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77ED0291" w14:textId="77777777" w:rsidR="007250CE" w:rsidRDefault="007250CE">
            <w:pPr>
              <w:pStyle w:val="LO-normal"/>
              <w:widowControl w:val="0"/>
              <w:spacing w:after="0"/>
              <w:jc w:val="both"/>
            </w:pPr>
          </w:p>
        </w:tc>
      </w:tr>
      <w:tr w:rsidR="007250CE" w14:paraId="29355788"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CB4330B" w14:textId="77777777" w:rsidR="007250CE" w:rsidRDefault="00000000">
            <w:pPr>
              <w:pStyle w:val="LO-normal"/>
              <w:widowControl w:val="0"/>
              <w:spacing w:line="360" w:lineRule="auto"/>
              <w:jc w:val="both"/>
            </w:pPr>
            <w:r>
              <w:t>Semana 11</w:t>
            </w:r>
          </w:p>
        </w:tc>
        <w:tc>
          <w:tcPr>
            <w:tcW w:w="7649" w:type="dxa"/>
            <w:tcBorders>
              <w:top w:val="single" w:sz="4" w:space="0" w:color="000000"/>
              <w:left w:val="single" w:sz="12" w:space="0" w:color="000000"/>
              <w:bottom w:val="single" w:sz="4" w:space="0" w:color="000000"/>
              <w:right w:val="single" w:sz="12" w:space="0" w:color="000000"/>
            </w:tcBorders>
          </w:tcPr>
          <w:p w14:paraId="68171059" w14:textId="77777777" w:rsidR="007250CE" w:rsidRDefault="007250CE">
            <w:pPr>
              <w:pStyle w:val="LO-normal"/>
              <w:widowControl w:val="0"/>
              <w:spacing w:after="0" w:line="360" w:lineRule="auto"/>
            </w:pPr>
          </w:p>
          <w:p w14:paraId="57DB20FD" w14:textId="77777777" w:rsidR="007250CE" w:rsidRDefault="00000000">
            <w:pPr>
              <w:pStyle w:val="LO-normal"/>
              <w:widowControl w:val="0"/>
              <w:spacing w:after="0" w:line="360" w:lineRule="auto"/>
            </w:pPr>
            <w:r>
              <w:t xml:space="preserve">UNIDAD III: Desarrollo, ejecución, pruebas y documentación de trabajo. Presentación al docentes del avance, seguimiento de avances de las tareas planificadas. Desvíos y Riegos detectados. </w:t>
            </w:r>
          </w:p>
          <w:p w14:paraId="0C8D7104" w14:textId="77777777" w:rsidR="007250CE" w:rsidRDefault="00000000">
            <w:pPr>
              <w:pStyle w:val="LO-normal"/>
              <w:widowControl w:val="0"/>
              <w:spacing w:after="0" w:line="360" w:lineRule="auto"/>
            </w:pPr>
            <w:r>
              <w:t xml:space="preserve"> </w:t>
            </w:r>
          </w:p>
        </w:tc>
      </w:tr>
      <w:tr w:rsidR="007250CE" w14:paraId="210D0B3A"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E6BD545" w14:textId="77777777" w:rsidR="007250CE" w:rsidRDefault="00000000">
            <w:pPr>
              <w:pStyle w:val="LO-normal"/>
              <w:widowControl w:val="0"/>
              <w:spacing w:line="360" w:lineRule="auto"/>
              <w:jc w:val="both"/>
            </w:pPr>
            <w:r>
              <w:t>Semana 12</w:t>
            </w:r>
          </w:p>
        </w:tc>
        <w:tc>
          <w:tcPr>
            <w:tcW w:w="7649" w:type="dxa"/>
            <w:tcBorders>
              <w:top w:val="single" w:sz="4" w:space="0" w:color="000000"/>
              <w:left w:val="single" w:sz="12" w:space="0" w:color="000000"/>
              <w:bottom w:val="single" w:sz="4" w:space="0" w:color="000000"/>
              <w:right w:val="single" w:sz="12" w:space="0" w:color="000000"/>
            </w:tcBorders>
          </w:tcPr>
          <w:p w14:paraId="09E1A23E" w14:textId="77777777" w:rsidR="007250CE" w:rsidRDefault="007250CE">
            <w:pPr>
              <w:pStyle w:val="LO-normal"/>
              <w:widowControl w:val="0"/>
              <w:spacing w:after="0" w:line="360" w:lineRule="auto"/>
            </w:pPr>
          </w:p>
          <w:p w14:paraId="3019E6D6"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6CB97010" w14:textId="77777777" w:rsidR="007250CE" w:rsidRDefault="007250CE">
            <w:pPr>
              <w:pStyle w:val="LO-normal"/>
              <w:widowControl w:val="0"/>
              <w:spacing w:after="0" w:line="360" w:lineRule="auto"/>
            </w:pPr>
          </w:p>
        </w:tc>
      </w:tr>
      <w:tr w:rsidR="007250CE" w14:paraId="5A7A5B6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C747BD4" w14:textId="77777777" w:rsidR="007250CE" w:rsidRDefault="00000000">
            <w:pPr>
              <w:pStyle w:val="LO-normal"/>
              <w:widowControl w:val="0"/>
              <w:spacing w:line="360" w:lineRule="auto"/>
              <w:jc w:val="both"/>
            </w:pPr>
            <w:r>
              <w:t>Semana 13</w:t>
            </w:r>
          </w:p>
        </w:tc>
        <w:tc>
          <w:tcPr>
            <w:tcW w:w="7649" w:type="dxa"/>
            <w:tcBorders>
              <w:top w:val="single" w:sz="4" w:space="0" w:color="000000"/>
              <w:left w:val="single" w:sz="12" w:space="0" w:color="000000"/>
              <w:bottom w:val="single" w:sz="4" w:space="0" w:color="000000"/>
              <w:right w:val="single" w:sz="12" w:space="0" w:color="000000"/>
            </w:tcBorders>
          </w:tcPr>
          <w:p w14:paraId="6BBF19A1" w14:textId="77777777" w:rsidR="007250CE" w:rsidRDefault="007250CE">
            <w:pPr>
              <w:pStyle w:val="LO-normal"/>
              <w:widowControl w:val="0"/>
              <w:spacing w:after="0" w:line="360" w:lineRule="auto"/>
            </w:pPr>
          </w:p>
          <w:p w14:paraId="1D47165F"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4B320F1B" w14:textId="77777777" w:rsidR="007250CE" w:rsidRDefault="007250CE">
            <w:pPr>
              <w:pStyle w:val="LO-normal"/>
              <w:widowControl w:val="0"/>
              <w:spacing w:after="0"/>
              <w:jc w:val="both"/>
            </w:pPr>
          </w:p>
        </w:tc>
      </w:tr>
      <w:tr w:rsidR="007250CE" w14:paraId="57559A39"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3120532" w14:textId="77777777" w:rsidR="007250CE" w:rsidRDefault="00000000">
            <w:pPr>
              <w:pStyle w:val="LO-normal"/>
              <w:widowControl w:val="0"/>
              <w:spacing w:line="360" w:lineRule="auto"/>
              <w:jc w:val="both"/>
            </w:pPr>
            <w:r>
              <w:t>Semana 14</w:t>
            </w:r>
          </w:p>
        </w:tc>
        <w:tc>
          <w:tcPr>
            <w:tcW w:w="7649" w:type="dxa"/>
            <w:tcBorders>
              <w:top w:val="single" w:sz="4" w:space="0" w:color="000000"/>
              <w:left w:val="single" w:sz="12" w:space="0" w:color="000000"/>
              <w:bottom w:val="single" w:sz="4" w:space="0" w:color="000000"/>
              <w:right w:val="single" w:sz="12" w:space="0" w:color="000000"/>
            </w:tcBorders>
          </w:tcPr>
          <w:p w14:paraId="055E032B" w14:textId="77777777" w:rsidR="007250CE" w:rsidRDefault="007250CE">
            <w:pPr>
              <w:pStyle w:val="LO-normal"/>
              <w:widowControl w:val="0"/>
              <w:spacing w:after="0"/>
              <w:jc w:val="both"/>
            </w:pPr>
          </w:p>
          <w:p w14:paraId="02AC3E59" w14:textId="77777777" w:rsidR="007250CE" w:rsidRDefault="00000000">
            <w:pPr>
              <w:pStyle w:val="LO-normal"/>
              <w:widowControl w:val="0"/>
              <w:spacing w:after="0"/>
              <w:jc w:val="both"/>
            </w:pPr>
            <w:r>
              <w:t xml:space="preserve">UNIDAD III: Desarrollo, ejecución, pruebas y documentación de trabajo. Presentación al docentes del avance, seguimiento de avances de las tareas planificadas. Desvíos y Riegos detectados. </w:t>
            </w:r>
          </w:p>
          <w:p w14:paraId="24E098E0" w14:textId="77777777" w:rsidR="007250CE" w:rsidRDefault="007250CE">
            <w:pPr>
              <w:pStyle w:val="LO-normal"/>
              <w:widowControl w:val="0"/>
              <w:spacing w:after="0"/>
              <w:jc w:val="both"/>
            </w:pPr>
          </w:p>
        </w:tc>
      </w:tr>
      <w:tr w:rsidR="007250CE" w14:paraId="04D55C6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A0A6D2E" w14:textId="77777777" w:rsidR="007250CE" w:rsidRDefault="00000000">
            <w:pPr>
              <w:pStyle w:val="LO-normal"/>
              <w:widowControl w:val="0"/>
              <w:spacing w:line="360" w:lineRule="auto"/>
              <w:jc w:val="both"/>
            </w:pPr>
            <w:r>
              <w:t>Semana 15</w:t>
            </w:r>
          </w:p>
        </w:tc>
        <w:tc>
          <w:tcPr>
            <w:tcW w:w="7649" w:type="dxa"/>
            <w:tcBorders>
              <w:top w:val="single" w:sz="4" w:space="0" w:color="000000"/>
              <w:left w:val="single" w:sz="12" w:space="0" w:color="000000"/>
              <w:bottom w:val="single" w:sz="4" w:space="0" w:color="000000"/>
              <w:right w:val="single" w:sz="12" w:space="0" w:color="000000"/>
            </w:tcBorders>
          </w:tcPr>
          <w:p w14:paraId="4D0B2379" w14:textId="77777777" w:rsidR="007250CE" w:rsidRDefault="007250CE">
            <w:pPr>
              <w:pStyle w:val="LO-normal"/>
              <w:widowControl w:val="0"/>
              <w:spacing w:after="0" w:line="360" w:lineRule="auto"/>
            </w:pPr>
          </w:p>
          <w:p w14:paraId="3F5CC7C7" w14:textId="77777777" w:rsidR="007250CE" w:rsidRDefault="00000000">
            <w:pPr>
              <w:pStyle w:val="LO-normal"/>
              <w:widowControl w:val="0"/>
              <w:spacing w:after="0" w:line="360" w:lineRule="auto"/>
            </w:pPr>
            <w:r>
              <w:t>UNIDAD IV.  Presentación del informe final y exposición del trabajo realizo y desplegado. Debate y consideraciones finales entre los estudiantes. Lineas de evolución y mejoras futuras.</w:t>
            </w:r>
          </w:p>
          <w:p w14:paraId="6568E991" w14:textId="77777777" w:rsidR="007250CE" w:rsidRDefault="007250CE">
            <w:pPr>
              <w:pStyle w:val="LO-normal"/>
              <w:widowControl w:val="0"/>
              <w:spacing w:after="0" w:line="360" w:lineRule="auto"/>
            </w:pPr>
          </w:p>
        </w:tc>
      </w:tr>
      <w:tr w:rsidR="007250CE" w14:paraId="14B66767"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847D25D" w14:textId="77777777" w:rsidR="007250CE" w:rsidRDefault="00000000">
            <w:pPr>
              <w:pStyle w:val="LO-normal"/>
              <w:widowControl w:val="0"/>
              <w:spacing w:line="360" w:lineRule="auto"/>
              <w:jc w:val="both"/>
            </w:pPr>
            <w:r>
              <w:t>Semana 16</w:t>
            </w:r>
          </w:p>
        </w:tc>
        <w:tc>
          <w:tcPr>
            <w:tcW w:w="7649" w:type="dxa"/>
            <w:tcBorders>
              <w:top w:val="single" w:sz="4" w:space="0" w:color="000000"/>
              <w:left w:val="single" w:sz="12" w:space="0" w:color="000000"/>
              <w:bottom w:val="single" w:sz="4" w:space="0" w:color="000000"/>
              <w:right w:val="single" w:sz="12" w:space="0" w:color="000000"/>
            </w:tcBorders>
          </w:tcPr>
          <w:p w14:paraId="465DEA90" w14:textId="77777777" w:rsidR="007250CE" w:rsidRDefault="007250CE">
            <w:pPr>
              <w:pStyle w:val="LO-normal"/>
              <w:widowControl w:val="0"/>
              <w:spacing w:after="0" w:line="360" w:lineRule="auto"/>
            </w:pPr>
          </w:p>
          <w:p w14:paraId="1BFC79AC" w14:textId="77777777" w:rsidR="007250CE" w:rsidRDefault="00000000">
            <w:pPr>
              <w:pStyle w:val="LO-normal"/>
              <w:widowControl w:val="0"/>
              <w:spacing w:after="0" w:line="360" w:lineRule="auto"/>
            </w:pPr>
            <w:r>
              <w:t>UNIDAD IV.  Presentación del informe final y exposición del trabajo realizo y desplegado. Debate y consideraciones finales entre los estudiantes. Lineas de evolución y mejoras futuras.</w:t>
            </w:r>
          </w:p>
          <w:p w14:paraId="3FD4696A" w14:textId="77777777" w:rsidR="007250CE" w:rsidRDefault="00000000">
            <w:pPr>
              <w:pStyle w:val="LO-normal"/>
              <w:widowControl w:val="0"/>
              <w:spacing w:after="0" w:line="360" w:lineRule="auto"/>
            </w:pPr>
            <w:r>
              <w:lastRenderedPageBreak/>
              <w:t>Puntuación de Trabajos, Votación del trabajo que aborda mejor las complejidades del problema.</w:t>
            </w:r>
          </w:p>
          <w:p w14:paraId="52DCEE9C" w14:textId="77777777" w:rsidR="007250CE" w:rsidRDefault="00000000">
            <w:pPr>
              <w:pStyle w:val="LO-normal"/>
              <w:widowControl w:val="0"/>
              <w:spacing w:after="0" w:line="360" w:lineRule="auto"/>
            </w:pPr>
            <w:r>
              <w:t xml:space="preserve">Cierre de la Materia. </w:t>
            </w:r>
          </w:p>
          <w:p w14:paraId="00BAAE1E" w14:textId="77777777" w:rsidR="007250CE" w:rsidRDefault="007250CE">
            <w:pPr>
              <w:pStyle w:val="LO-normal"/>
              <w:widowControl w:val="0"/>
              <w:spacing w:after="0" w:line="360" w:lineRule="auto"/>
            </w:pPr>
          </w:p>
        </w:tc>
      </w:tr>
    </w:tbl>
    <w:p w14:paraId="34A99E3B" w14:textId="77777777" w:rsidR="007250CE" w:rsidRDefault="007250CE">
      <w:pPr>
        <w:pStyle w:val="LO-normal"/>
        <w:jc w:val="both"/>
      </w:pPr>
    </w:p>
    <w:tbl>
      <w:tblPr>
        <w:tblW w:w="9270" w:type="dxa"/>
        <w:tblInd w:w="-135" w:type="dxa"/>
        <w:tblLook w:val="0000" w:firstRow="0" w:lastRow="0" w:firstColumn="0" w:lastColumn="0" w:noHBand="0" w:noVBand="0"/>
      </w:tblPr>
      <w:tblGrid>
        <w:gridCol w:w="1620"/>
        <w:gridCol w:w="7650"/>
      </w:tblGrid>
      <w:tr w:rsidR="007250CE" w14:paraId="1D416EFD" w14:textId="77777777">
        <w:trPr>
          <w:trHeight w:val="20"/>
        </w:trPr>
        <w:tc>
          <w:tcPr>
            <w:tcW w:w="926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6A280B2B" w14:textId="77777777" w:rsidR="007250CE" w:rsidRDefault="00000000">
            <w:pPr>
              <w:pStyle w:val="LO-normal"/>
              <w:widowControl w:val="0"/>
              <w:spacing w:line="360" w:lineRule="auto"/>
              <w:jc w:val="both"/>
              <w:rPr>
                <w:i/>
              </w:rPr>
            </w:pPr>
            <w:r>
              <w:rPr>
                <w:i/>
              </w:rPr>
              <w:t>A partir de aquí completar únicamente las unidades curriculares con régimen anual</w:t>
            </w:r>
          </w:p>
        </w:tc>
      </w:tr>
      <w:tr w:rsidR="007250CE" w14:paraId="10D7CFC7"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24BB387" w14:textId="77777777" w:rsidR="007250CE" w:rsidRDefault="00000000">
            <w:pPr>
              <w:pStyle w:val="LO-normal"/>
              <w:widowControl w:val="0"/>
              <w:spacing w:line="360" w:lineRule="auto"/>
              <w:jc w:val="both"/>
            </w:pPr>
            <w:r>
              <w:t>Semana 17</w:t>
            </w:r>
          </w:p>
        </w:tc>
        <w:tc>
          <w:tcPr>
            <w:tcW w:w="7649" w:type="dxa"/>
            <w:tcBorders>
              <w:top w:val="single" w:sz="4" w:space="0" w:color="000000"/>
              <w:left w:val="single" w:sz="12" w:space="0" w:color="000000"/>
              <w:bottom w:val="single" w:sz="4" w:space="0" w:color="000000"/>
              <w:right w:val="single" w:sz="12" w:space="0" w:color="000000"/>
            </w:tcBorders>
          </w:tcPr>
          <w:p w14:paraId="5D333728" w14:textId="77777777" w:rsidR="007250CE" w:rsidRDefault="00000000">
            <w:pPr>
              <w:pStyle w:val="LO-normal"/>
              <w:widowControl w:val="0"/>
              <w:spacing w:line="360" w:lineRule="auto"/>
              <w:jc w:val="both"/>
            </w:pPr>
            <w:r>
              <w:t>     </w:t>
            </w:r>
          </w:p>
        </w:tc>
      </w:tr>
      <w:tr w:rsidR="007250CE" w14:paraId="54848AB9"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24ABB64" w14:textId="77777777" w:rsidR="007250CE" w:rsidRDefault="00000000">
            <w:pPr>
              <w:pStyle w:val="LO-normal"/>
              <w:widowControl w:val="0"/>
              <w:spacing w:line="360" w:lineRule="auto"/>
              <w:jc w:val="both"/>
            </w:pPr>
            <w:r>
              <w:t>Semana 18</w:t>
            </w:r>
          </w:p>
        </w:tc>
        <w:tc>
          <w:tcPr>
            <w:tcW w:w="7649" w:type="dxa"/>
            <w:tcBorders>
              <w:top w:val="single" w:sz="4" w:space="0" w:color="000000"/>
              <w:left w:val="single" w:sz="12" w:space="0" w:color="000000"/>
              <w:bottom w:val="single" w:sz="4" w:space="0" w:color="000000"/>
              <w:right w:val="single" w:sz="12" w:space="0" w:color="000000"/>
            </w:tcBorders>
          </w:tcPr>
          <w:p w14:paraId="4803CAB6" w14:textId="77777777" w:rsidR="007250CE" w:rsidRDefault="00000000">
            <w:pPr>
              <w:pStyle w:val="LO-normal"/>
              <w:widowControl w:val="0"/>
              <w:spacing w:line="360" w:lineRule="auto"/>
              <w:jc w:val="both"/>
            </w:pPr>
            <w:r>
              <w:t>     </w:t>
            </w:r>
          </w:p>
        </w:tc>
      </w:tr>
      <w:tr w:rsidR="007250CE" w14:paraId="1D1AD54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BCAB68B" w14:textId="77777777" w:rsidR="007250CE" w:rsidRDefault="00000000">
            <w:pPr>
              <w:pStyle w:val="LO-normal"/>
              <w:widowControl w:val="0"/>
              <w:spacing w:line="360" w:lineRule="auto"/>
              <w:jc w:val="both"/>
            </w:pPr>
            <w:r>
              <w:t>Semana 19</w:t>
            </w:r>
          </w:p>
        </w:tc>
        <w:tc>
          <w:tcPr>
            <w:tcW w:w="7649" w:type="dxa"/>
            <w:tcBorders>
              <w:top w:val="single" w:sz="4" w:space="0" w:color="000000"/>
              <w:left w:val="single" w:sz="12" w:space="0" w:color="000000"/>
              <w:bottom w:val="single" w:sz="4" w:space="0" w:color="000000"/>
              <w:right w:val="single" w:sz="12" w:space="0" w:color="000000"/>
            </w:tcBorders>
          </w:tcPr>
          <w:p w14:paraId="2AC9DC72" w14:textId="77777777" w:rsidR="007250CE" w:rsidRDefault="00000000">
            <w:pPr>
              <w:pStyle w:val="LO-normal"/>
              <w:widowControl w:val="0"/>
              <w:spacing w:line="360" w:lineRule="auto"/>
              <w:jc w:val="both"/>
            </w:pPr>
            <w:r>
              <w:t>     </w:t>
            </w:r>
          </w:p>
        </w:tc>
      </w:tr>
      <w:tr w:rsidR="007250CE" w14:paraId="1DB83BA7"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97428A2" w14:textId="77777777" w:rsidR="007250CE" w:rsidRDefault="00000000">
            <w:pPr>
              <w:pStyle w:val="LO-normal"/>
              <w:widowControl w:val="0"/>
              <w:spacing w:line="360" w:lineRule="auto"/>
              <w:jc w:val="both"/>
            </w:pPr>
            <w:r>
              <w:t>Semana 20</w:t>
            </w:r>
          </w:p>
        </w:tc>
        <w:tc>
          <w:tcPr>
            <w:tcW w:w="7649" w:type="dxa"/>
            <w:tcBorders>
              <w:top w:val="single" w:sz="4" w:space="0" w:color="000000"/>
              <w:left w:val="single" w:sz="12" w:space="0" w:color="000000"/>
              <w:bottom w:val="single" w:sz="4" w:space="0" w:color="000000"/>
              <w:right w:val="single" w:sz="12" w:space="0" w:color="000000"/>
            </w:tcBorders>
          </w:tcPr>
          <w:p w14:paraId="684798A7" w14:textId="77777777" w:rsidR="007250CE" w:rsidRDefault="00000000">
            <w:pPr>
              <w:pStyle w:val="LO-normal"/>
              <w:widowControl w:val="0"/>
              <w:spacing w:line="360" w:lineRule="auto"/>
              <w:jc w:val="both"/>
            </w:pPr>
            <w:r>
              <w:t>     </w:t>
            </w:r>
          </w:p>
        </w:tc>
      </w:tr>
      <w:tr w:rsidR="007250CE" w14:paraId="13E0353D"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FD5283F" w14:textId="77777777" w:rsidR="007250CE" w:rsidRDefault="00000000">
            <w:pPr>
              <w:pStyle w:val="LO-normal"/>
              <w:widowControl w:val="0"/>
              <w:spacing w:line="360" w:lineRule="auto"/>
              <w:jc w:val="both"/>
            </w:pPr>
            <w:r>
              <w:t>Semana 21</w:t>
            </w:r>
          </w:p>
        </w:tc>
        <w:tc>
          <w:tcPr>
            <w:tcW w:w="7649" w:type="dxa"/>
            <w:tcBorders>
              <w:top w:val="single" w:sz="4" w:space="0" w:color="000000"/>
              <w:left w:val="single" w:sz="12" w:space="0" w:color="000000"/>
              <w:bottom w:val="single" w:sz="4" w:space="0" w:color="000000"/>
              <w:right w:val="single" w:sz="12" w:space="0" w:color="000000"/>
            </w:tcBorders>
          </w:tcPr>
          <w:p w14:paraId="6F75C3AA" w14:textId="77777777" w:rsidR="007250CE" w:rsidRDefault="00000000">
            <w:pPr>
              <w:pStyle w:val="LO-normal"/>
              <w:widowControl w:val="0"/>
              <w:spacing w:line="360" w:lineRule="auto"/>
              <w:jc w:val="both"/>
            </w:pPr>
            <w:r>
              <w:t>     </w:t>
            </w:r>
          </w:p>
        </w:tc>
      </w:tr>
      <w:tr w:rsidR="007250CE" w14:paraId="658B7F4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B672EF8" w14:textId="77777777" w:rsidR="007250CE" w:rsidRDefault="00000000">
            <w:pPr>
              <w:pStyle w:val="LO-normal"/>
              <w:widowControl w:val="0"/>
              <w:spacing w:line="360" w:lineRule="auto"/>
              <w:jc w:val="both"/>
            </w:pPr>
            <w:r>
              <w:t>Semana 22</w:t>
            </w:r>
          </w:p>
        </w:tc>
        <w:tc>
          <w:tcPr>
            <w:tcW w:w="7649" w:type="dxa"/>
            <w:tcBorders>
              <w:top w:val="single" w:sz="4" w:space="0" w:color="000000"/>
              <w:left w:val="single" w:sz="12" w:space="0" w:color="000000"/>
              <w:bottom w:val="single" w:sz="4" w:space="0" w:color="000000"/>
              <w:right w:val="single" w:sz="12" w:space="0" w:color="000000"/>
            </w:tcBorders>
          </w:tcPr>
          <w:p w14:paraId="60819059" w14:textId="77777777" w:rsidR="007250CE" w:rsidRDefault="00000000">
            <w:pPr>
              <w:pStyle w:val="LO-normal"/>
              <w:widowControl w:val="0"/>
              <w:spacing w:line="360" w:lineRule="auto"/>
              <w:jc w:val="both"/>
            </w:pPr>
            <w:r>
              <w:t>     </w:t>
            </w:r>
          </w:p>
        </w:tc>
      </w:tr>
      <w:tr w:rsidR="007250CE" w14:paraId="5AB95A06"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39E6B36" w14:textId="77777777" w:rsidR="007250CE" w:rsidRDefault="00000000">
            <w:pPr>
              <w:pStyle w:val="LO-normal"/>
              <w:widowControl w:val="0"/>
              <w:spacing w:line="360" w:lineRule="auto"/>
              <w:jc w:val="both"/>
            </w:pPr>
            <w:r>
              <w:t>Semana 23</w:t>
            </w:r>
          </w:p>
        </w:tc>
        <w:tc>
          <w:tcPr>
            <w:tcW w:w="7649" w:type="dxa"/>
            <w:tcBorders>
              <w:top w:val="single" w:sz="4" w:space="0" w:color="000000"/>
              <w:left w:val="single" w:sz="12" w:space="0" w:color="000000"/>
              <w:bottom w:val="single" w:sz="4" w:space="0" w:color="000000"/>
              <w:right w:val="single" w:sz="12" w:space="0" w:color="000000"/>
            </w:tcBorders>
          </w:tcPr>
          <w:p w14:paraId="5F83B4BB" w14:textId="77777777" w:rsidR="007250CE" w:rsidRDefault="00000000">
            <w:pPr>
              <w:pStyle w:val="LO-normal"/>
              <w:widowControl w:val="0"/>
              <w:spacing w:line="360" w:lineRule="auto"/>
              <w:jc w:val="both"/>
            </w:pPr>
            <w:r>
              <w:t>     </w:t>
            </w:r>
          </w:p>
        </w:tc>
      </w:tr>
      <w:tr w:rsidR="007250CE" w14:paraId="50794AB0"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3BF8E32" w14:textId="77777777" w:rsidR="007250CE" w:rsidRDefault="00000000">
            <w:pPr>
              <w:pStyle w:val="LO-normal"/>
              <w:widowControl w:val="0"/>
              <w:spacing w:line="360" w:lineRule="auto"/>
              <w:jc w:val="both"/>
            </w:pPr>
            <w:r>
              <w:t>Semana 24</w:t>
            </w:r>
          </w:p>
        </w:tc>
        <w:tc>
          <w:tcPr>
            <w:tcW w:w="7649" w:type="dxa"/>
            <w:tcBorders>
              <w:top w:val="single" w:sz="4" w:space="0" w:color="000000"/>
              <w:left w:val="single" w:sz="12" w:space="0" w:color="000000"/>
              <w:bottom w:val="single" w:sz="4" w:space="0" w:color="000000"/>
              <w:right w:val="single" w:sz="12" w:space="0" w:color="000000"/>
            </w:tcBorders>
          </w:tcPr>
          <w:p w14:paraId="36BECADD" w14:textId="77777777" w:rsidR="007250CE" w:rsidRDefault="00000000">
            <w:pPr>
              <w:pStyle w:val="LO-normal"/>
              <w:widowControl w:val="0"/>
              <w:spacing w:line="360" w:lineRule="auto"/>
              <w:jc w:val="both"/>
            </w:pPr>
            <w:r>
              <w:t>     </w:t>
            </w:r>
          </w:p>
        </w:tc>
      </w:tr>
      <w:tr w:rsidR="007250CE" w14:paraId="57EC747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83329F0" w14:textId="77777777" w:rsidR="007250CE" w:rsidRDefault="00000000">
            <w:pPr>
              <w:pStyle w:val="LO-normal"/>
              <w:widowControl w:val="0"/>
              <w:spacing w:line="360" w:lineRule="auto"/>
              <w:jc w:val="both"/>
            </w:pPr>
            <w:r>
              <w:t>Semana 25</w:t>
            </w:r>
          </w:p>
        </w:tc>
        <w:tc>
          <w:tcPr>
            <w:tcW w:w="7649" w:type="dxa"/>
            <w:tcBorders>
              <w:top w:val="single" w:sz="4" w:space="0" w:color="000000"/>
              <w:left w:val="single" w:sz="12" w:space="0" w:color="000000"/>
              <w:bottom w:val="single" w:sz="4" w:space="0" w:color="000000"/>
              <w:right w:val="single" w:sz="12" w:space="0" w:color="000000"/>
            </w:tcBorders>
          </w:tcPr>
          <w:p w14:paraId="3DDCBA86" w14:textId="77777777" w:rsidR="007250CE" w:rsidRDefault="00000000">
            <w:pPr>
              <w:pStyle w:val="LO-normal"/>
              <w:widowControl w:val="0"/>
              <w:spacing w:line="360" w:lineRule="auto"/>
              <w:jc w:val="both"/>
            </w:pPr>
            <w:r>
              <w:t>     </w:t>
            </w:r>
          </w:p>
        </w:tc>
      </w:tr>
      <w:tr w:rsidR="007250CE" w14:paraId="68D4358D"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53C74D0" w14:textId="77777777" w:rsidR="007250CE" w:rsidRDefault="00000000">
            <w:pPr>
              <w:pStyle w:val="LO-normal"/>
              <w:widowControl w:val="0"/>
              <w:spacing w:line="360" w:lineRule="auto"/>
              <w:jc w:val="both"/>
            </w:pPr>
            <w:r>
              <w:t>Semana 26</w:t>
            </w:r>
          </w:p>
        </w:tc>
        <w:tc>
          <w:tcPr>
            <w:tcW w:w="7649" w:type="dxa"/>
            <w:tcBorders>
              <w:top w:val="single" w:sz="4" w:space="0" w:color="000000"/>
              <w:left w:val="single" w:sz="12" w:space="0" w:color="000000"/>
              <w:bottom w:val="single" w:sz="4" w:space="0" w:color="000000"/>
              <w:right w:val="single" w:sz="12" w:space="0" w:color="000000"/>
            </w:tcBorders>
          </w:tcPr>
          <w:p w14:paraId="1B5A0DE8" w14:textId="77777777" w:rsidR="007250CE" w:rsidRDefault="00000000">
            <w:pPr>
              <w:pStyle w:val="LO-normal"/>
              <w:widowControl w:val="0"/>
              <w:spacing w:line="360" w:lineRule="auto"/>
              <w:jc w:val="both"/>
            </w:pPr>
            <w:r>
              <w:t>     </w:t>
            </w:r>
          </w:p>
        </w:tc>
      </w:tr>
      <w:tr w:rsidR="007250CE" w14:paraId="4363CC5E"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0174BDF" w14:textId="77777777" w:rsidR="007250CE" w:rsidRDefault="00000000">
            <w:pPr>
              <w:pStyle w:val="LO-normal"/>
              <w:widowControl w:val="0"/>
              <w:spacing w:line="360" w:lineRule="auto"/>
              <w:jc w:val="both"/>
            </w:pPr>
            <w:r>
              <w:t>Semana 27</w:t>
            </w:r>
          </w:p>
        </w:tc>
        <w:tc>
          <w:tcPr>
            <w:tcW w:w="7649" w:type="dxa"/>
            <w:tcBorders>
              <w:top w:val="single" w:sz="4" w:space="0" w:color="000000"/>
              <w:left w:val="single" w:sz="12" w:space="0" w:color="000000"/>
              <w:bottom w:val="single" w:sz="4" w:space="0" w:color="000000"/>
              <w:right w:val="single" w:sz="12" w:space="0" w:color="000000"/>
            </w:tcBorders>
          </w:tcPr>
          <w:p w14:paraId="08C68833" w14:textId="77777777" w:rsidR="007250CE" w:rsidRDefault="00000000">
            <w:pPr>
              <w:pStyle w:val="LO-normal"/>
              <w:widowControl w:val="0"/>
              <w:spacing w:line="360" w:lineRule="auto"/>
              <w:jc w:val="both"/>
            </w:pPr>
            <w:r>
              <w:t>     </w:t>
            </w:r>
          </w:p>
        </w:tc>
      </w:tr>
      <w:tr w:rsidR="007250CE" w14:paraId="0223751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66A402B2" w14:textId="77777777" w:rsidR="007250CE" w:rsidRDefault="00000000">
            <w:pPr>
              <w:pStyle w:val="LO-normal"/>
              <w:widowControl w:val="0"/>
              <w:spacing w:line="360" w:lineRule="auto"/>
              <w:jc w:val="both"/>
            </w:pPr>
            <w:r>
              <w:t>Semana 28</w:t>
            </w:r>
          </w:p>
        </w:tc>
        <w:tc>
          <w:tcPr>
            <w:tcW w:w="7649" w:type="dxa"/>
            <w:tcBorders>
              <w:top w:val="single" w:sz="4" w:space="0" w:color="000000"/>
              <w:left w:val="single" w:sz="12" w:space="0" w:color="000000"/>
              <w:bottom w:val="single" w:sz="4" w:space="0" w:color="000000"/>
              <w:right w:val="single" w:sz="12" w:space="0" w:color="000000"/>
            </w:tcBorders>
          </w:tcPr>
          <w:p w14:paraId="3D084A9E" w14:textId="77777777" w:rsidR="007250CE" w:rsidRDefault="00000000">
            <w:pPr>
              <w:pStyle w:val="LO-normal"/>
              <w:widowControl w:val="0"/>
              <w:spacing w:line="360" w:lineRule="auto"/>
              <w:jc w:val="both"/>
            </w:pPr>
            <w:r>
              <w:t>     </w:t>
            </w:r>
          </w:p>
        </w:tc>
      </w:tr>
      <w:tr w:rsidR="007250CE" w14:paraId="2D7688D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54F4667" w14:textId="77777777" w:rsidR="007250CE" w:rsidRDefault="00000000">
            <w:pPr>
              <w:pStyle w:val="LO-normal"/>
              <w:widowControl w:val="0"/>
              <w:spacing w:line="360" w:lineRule="auto"/>
              <w:jc w:val="both"/>
            </w:pPr>
            <w:r>
              <w:t>Semana 29</w:t>
            </w:r>
          </w:p>
        </w:tc>
        <w:tc>
          <w:tcPr>
            <w:tcW w:w="7649" w:type="dxa"/>
            <w:tcBorders>
              <w:top w:val="single" w:sz="4" w:space="0" w:color="000000"/>
              <w:left w:val="single" w:sz="12" w:space="0" w:color="000000"/>
              <w:bottom w:val="single" w:sz="4" w:space="0" w:color="000000"/>
              <w:right w:val="single" w:sz="12" w:space="0" w:color="000000"/>
            </w:tcBorders>
          </w:tcPr>
          <w:p w14:paraId="6D4C917E" w14:textId="77777777" w:rsidR="007250CE" w:rsidRDefault="00000000">
            <w:pPr>
              <w:pStyle w:val="LO-normal"/>
              <w:widowControl w:val="0"/>
              <w:spacing w:line="360" w:lineRule="auto"/>
              <w:jc w:val="both"/>
            </w:pPr>
            <w:r>
              <w:t>     </w:t>
            </w:r>
          </w:p>
        </w:tc>
      </w:tr>
      <w:tr w:rsidR="007250CE" w14:paraId="49140FBF"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76C292C" w14:textId="77777777" w:rsidR="007250CE" w:rsidRDefault="00000000">
            <w:pPr>
              <w:pStyle w:val="LO-normal"/>
              <w:widowControl w:val="0"/>
              <w:spacing w:line="360" w:lineRule="auto"/>
              <w:jc w:val="both"/>
            </w:pPr>
            <w:r>
              <w:t>Semana 30</w:t>
            </w:r>
          </w:p>
        </w:tc>
        <w:tc>
          <w:tcPr>
            <w:tcW w:w="7649" w:type="dxa"/>
            <w:tcBorders>
              <w:top w:val="single" w:sz="4" w:space="0" w:color="000000"/>
              <w:left w:val="single" w:sz="12" w:space="0" w:color="000000"/>
              <w:bottom w:val="single" w:sz="4" w:space="0" w:color="000000"/>
              <w:right w:val="single" w:sz="12" w:space="0" w:color="000000"/>
            </w:tcBorders>
          </w:tcPr>
          <w:p w14:paraId="4B745600" w14:textId="77777777" w:rsidR="007250CE" w:rsidRDefault="00000000">
            <w:pPr>
              <w:pStyle w:val="LO-normal"/>
              <w:widowControl w:val="0"/>
              <w:spacing w:line="360" w:lineRule="auto"/>
              <w:jc w:val="both"/>
            </w:pPr>
            <w:r>
              <w:t>     </w:t>
            </w:r>
          </w:p>
        </w:tc>
      </w:tr>
      <w:tr w:rsidR="007250CE" w14:paraId="4C34D4E6"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1ACF2BF" w14:textId="77777777" w:rsidR="007250CE" w:rsidRDefault="00000000">
            <w:pPr>
              <w:pStyle w:val="LO-normal"/>
              <w:widowControl w:val="0"/>
              <w:spacing w:line="360" w:lineRule="auto"/>
              <w:jc w:val="both"/>
            </w:pPr>
            <w:r>
              <w:t>Semana 31</w:t>
            </w:r>
          </w:p>
        </w:tc>
        <w:tc>
          <w:tcPr>
            <w:tcW w:w="7649" w:type="dxa"/>
            <w:tcBorders>
              <w:top w:val="single" w:sz="4" w:space="0" w:color="000000"/>
              <w:left w:val="single" w:sz="12" w:space="0" w:color="000000"/>
              <w:bottom w:val="single" w:sz="4" w:space="0" w:color="000000"/>
              <w:right w:val="single" w:sz="12" w:space="0" w:color="000000"/>
            </w:tcBorders>
          </w:tcPr>
          <w:p w14:paraId="02E9537F" w14:textId="77777777" w:rsidR="007250CE" w:rsidRDefault="00000000">
            <w:pPr>
              <w:pStyle w:val="LO-normal"/>
              <w:widowControl w:val="0"/>
              <w:spacing w:line="360" w:lineRule="auto"/>
              <w:jc w:val="both"/>
            </w:pPr>
            <w:r>
              <w:t>     </w:t>
            </w:r>
          </w:p>
        </w:tc>
      </w:tr>
      <w:tr w:rsidR="007250CE" w14:paraId="6F8C73DB" w14:textId="77777777">
        <w:trPr>
          <w:trHeight w:val="20"/>
        </w:trPr>
        <w:tc>
          <w:tcPr>
            <w:tcW w:w="1620" w:type="dxa"/>
            <w:tcBorders>
              <w:top w:val="single" w:sz="4" w:space="0" w:color="000000"/>
              <w:left w:val="single" w:sz="12" w:space="0" w:color="000000"/>
              <w:bottom w:val="single" w:sz="12" w:space="0" w:color="000000"/>
              <w:right w:val="single" w:sz="12" w:space="0" w:color="000000"/>
            </w:tcBorders>
            <w:shd w:val="clear" w:color="auto" w:fill="EBF1DD"/>
          </w:tcPr>
          <w:p w14:paraId="21D86A61" w14:textId="77777777" w:rsidR="007250CE" w:rsidRDefault="00000000">
            <w:pPr>
              <w:pStyle w:val="LO-normal"/>
              <w:widowControl w:val="0"/>
              <w:spacing w:line="360" w:lineRule="auto"/>
              <w:jc w:val="both"/>
            </w:pPr>
            <w:r>
              <w:t>Semana 32</w:t>
            </w:r>
          </w:p>
        </w:tc>
        <w:tc>
          <w:tcPr>
            <w:tcW w:w="7649" w:type="dxa"/>
            <w:tcBorders>
              <w:top w:val="single" w:sz="4" w:space="0" w:color="000000"/>
              <w:left w:val="single" w:sz="12" w:space="0" w:color="000000"/>
              <w:bottom w:val="single" w:sz="12" w:space="0" w:color="000000"/>
              <w:right w:val="single" w:sz="12" w:space="0" w:color="000000"/>
            </w:tcBorders>
          </w:tcPr>
          <w:p w14:paraId="0675C829" w14:textId="77777777" w:rsidR="007250CE" w:rsidRDefault="00000000">
            <w:pPr>
              <w:pStyle w:val="LO-normal"/>
              <w:widowControl w:val="0"/>
              <w:spacing w:line="360" w:lineRule="auto"/>
              <w:jc w:val="both"/>
            </w:pPr>
            <w:r>
              <w:t>     </w:t>
            </w:r>
          </w:p>
        </w:tc>
      </w:tr>
    </w:tbl>
    <w:p w14:paraId="7A4583C7" w14:textId="77777777" w:rsidR="007250CE" w:rsidRDefault="007250CE">
      <w:pPr>
        <w:pStyle w:val="LO-normal"/>
        <w:jc w:val="both"/>
        <w:rPr>
          <w:rFonts w:ascii="Arial" w:eastAsia="Arial" w:hAnsi="Arial" w:cs="Arial"/>
        </w:rPr>
      </w:pPr>
    </w:p>
    <w:p w14:paraId="57DD66CC" w14:textId="77777777" w:rsidR="007250CE" w:rsidRDefault="00000000">
      <w:pPr>
        <w:pStyle w:val="LO-normal"/>
        <w:spacing w:line="360" w:lineRule="auto"/>
        <w:rPr>
          <w:rFonts w:ascii="Arial" w:eastAsia="Arial" w:hAnsi="Arial" w:cs="Arial"/>
        </w:rPr>
      </w:pPr>
      <w:r>
        <w:rPr>
          <w:rFonts w:ascii="Arial" w:eastAsia="Arial" w:hAnsi="Arial" w:cs="Arial"/>
        </w:rPr>
        <w:lastRenderedPageBreak/>
        <w:t>Firma del docente/s responsable/s:</w:t>
      </w:r>
    </w:p>
    <w:p w14:paraId="63BD838A" w14:textId="77777777" w:rsidR="007250CE" w:rsidRDefault="007250CE">
      <w:pPr>
        <w:pStyle w:val="LO-normal"/>
        <w:spacing w:after="0" w:line="240" w:lineRule="auto"/>
        <w:jc w:val="center"/>
        <w:rPr>
          <w:rFonts w:ascii="Arial" w:eastAsia="Arial" w:hAnsi="Arial" w:cs="Arial"/>
        </w:rPr>
      </w:pPr>
    </w:p>
    <w:p w14:paraId="786C2064" w14:textId="77777777" w:rsidR="007250CE" w:rsidRDefault="00000000">
      <w:pPr>
        <w:spacing w:after="0" w:line="240" w:lineRule="auto"/>
        <w:jc w:val="center"/>
        <w:rPr>
          <w:rFonts w:ascii="Arial" w:eastAsia="Arial" w:hAnsi="Arial" w:cs="Arial"/>
          <w:color w:val="000000"/>
        </w:rPr>
      </w:pPr>
      <w:bookmarkStart w:id="1" w:name="docs-internal-guid-842ed431-7fff-55d1-a5"/>
      <w:bookmarkEnd w:id="1"/>
      <w:r>
        <w:rPr>
          <w:noProof/>
        </w:rPr>
        <w:drawing>
          <wp:inline distT="0" distB="0" distL="0" distR="0" wp14:anchorId="19B72556" wp14:editId="22202637">
            <wp:extent cx="1866900" cy="752475"/>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1866900" cy="752475"/>
                    </a:xfrm>
                    <a:prstGeom prst="rect">
                      <a:avLst/>
                    </a:prstGeom>
                  </pic:spPr>
                </pic:pic>
              </a:graphicData>
            </a:graphic>
          </wp:inline>
        </w:drawing>
      </w:r>
    </w:p>
    <w:p w14:paraId="6723A5AB" w14:textId="77777777" w:rsidR="007250CE" w:rsidRDefault="00000000">
      <w:pPr>
        <w:spacing w:after="0" w:line="240" w:lineRule="auto"/>
        <w:jc w:val="center"/>
        <w:rPr>
          <w:rFonts w:ascii="Arial" w:eastAsia="Arial" w:hAnsi="Arial" w:cs="Arial"/>
          <w:color w:val="000000"/>
        </w:rPr>
      </w:pPr>
      <w:bookmarkStart w:id="2" w:name="docs-internal-guid-12cb99c0-7fff-9d22-a0"/>
      <w:bookmarkEnd w:id="2"/>
      <w:r>
        <w:rPr>
          <w:rFonts w:ascii="Arial" w:eastAsia="Arial" w:hAnsi="Arial" w:cs="Arial"/>
          <w:color w:val="000000"/>
        </w:rPr>
        <w:t>González Tulian, Gerardo Martin</w:t>
      </w:r>
    </w:p>
    <w:p w14:paraId="5D978F60" w14:textId="77777777" w:rsidR="007250CE" w:rsidRDefault="00000000">
      <w:pPr>
        <w:spacing w:after="0" w:line="240" w:lineRule="auto"/>
        <w:jc w:val="center"/>
        <w:rPr>
          <w:rFonts w:ascii="Arial" w:eastAsia="Arial" w:hAnsi="Arial" w:cs="Arial"/>
          <w:color w:val="000000"/>
        </w:rPr>
      </w:pPr>
      <w:r>
        <w:rPr>
          <w:rFonts w:ascii="Arial" w:eastAsia="Arial" w:hAnsi="Arial" w:cs="Arial"/>
          <w:color w:val="000000"/>
        </w:rPr>
        <w:t>DNI: 24911146</w:t>
      </w:r>
    </w:p>
    <w:p w14:paraId="1A643230" w14:textId="77777777" w:rsidR="007250CE" w:rsidRDefault="007250CE">
      <w:pPr>
        <w:pStyle w:val="LO-normal"/>
        <w:spacing w:after="0" w:line="240" w:lineRule="auto"/>
        <w:jc w:val="center"/>
        <w:rPr>
          <w:rFonts w:ascii="Arial" w:eastAsia="Arial" w:hAnsi="Arial" w:cs="Arial"/>
        </w:rPr>
      </w:pPr>
    </w:p>
    <w:p w14:paraId="10E62CE3" w14:textId="77777777" w:rsidR="007250CE" w:rsidRDefault="007250CE">
      <w:pPr>
        <w:pStyle w:val="LO-normal"/>
        <w:spacing w:after="0" w:line="240" w:lineRule="auto"/>
        <w:jc w:val="right"/>
        <w:rPr>
          <w:rFonts w:ascii="Arial" w:eastAsia="Arial" w:hAnsi="Arial" w:cs="Arial"/>
        </w:rPr>
      </w:pPr>
    </w:p>
    <w:p w14:paraId="6954C4F2" w14:textId="77777777" w:rsidR="007250CE" w:rsidRDefault="007250CE">
      <w:pPr>
        <w:pStyle w:val="LO-normal"/>
        <w:spacing w:after="0" w:line="240" w:lineRule="auto"/>
        <w:jc w:val="center"/>
        <w:rPr>
          <w:rFonts w:ascii="Arial" w:eastAsia="Arial" w:hAnsi="Arial" w:cs="Arial"/>
        </w:rPr>
      </w:pPr>
    </w:p>
    <w:p w14:paraId="741478DD" w14:textId="77777777" w:rsidR="007250CE" w:rsidRDefault="00000000">
      <w:pPr>
        <w:pStyle w:val="LO-normal"/>
        <w:spacing w:after="0" w:line="240" w:lineRule="auto"/>
        <w:jc w:val="center"/>
        <w:rPr>
          <w:rFonts w:ascii="Arial" w:eastAsia="Arial" w:hAnsi="Arial" w:cs="Arial"/>
        </w:rPr>
      </w:pPr>
      <w:r>
        <w:rPr>
          <w:rFonts w:ascii="Arial" w:eastAsia="Arial" w:hAnsi="Arial" w:cs="Arial"/>
        </w:rPr>
        <w:t xml:space="preserve">                                                                        </w:t>
      </w:r>
    </w:p>
    <w:p w14:paraId="506DA747" w14:textId="77777777" w:rsidR="007250CE" w:rsidRDefault="007250CE"/>
    <w:sectPr w:rsidR="007250CE">
      <w:headerReference w:type="default" r:id="rId10"/>
      <w:pgSz w:w="11906" w:h="16838"/>
      <w:pgMar w:top="2552"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B9C35" w14:textId="77777777" w:rsidR="0035575E" w:rsidRDefault="0035575E">
      <w:pPr>
        <w:spacing w:after="0" w:line="240" w:lineRule="auto"/>
      </w:pPr>
      <w:r>
        <w:separator/>
      </w:r>
    </w:p>
  </w:endnote>
  <w:endnote w:type="continuationSeparator" w:id="0">
    <w:p w14:paraId="646177C1" w14:textId="77777777" w:rsidR="0035575E" w:rsidRDefault="00355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Itali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 hne;ui-sans-serif;system-ui;a">
    <w:altName w:val="Cambria"/>
    <w:panose1 w:val="00000000000000000000"/>
    <w:charset w:val="00"/>
    <w:family w:val="roman"/>
    <w:notTrueType/>
    <w:pitch w:val="default"/>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3D8A" w14:textId="77777777" w:rsidR="0035575E" w:rsidRDefault="0035575E">
      <w:pPr>
        <w:spacing w:after="0" w:line="240" w:lineRule="auto"/>
      </w:pPr>
      <w:r>
        <w:separator/>
      </w:r>
    </w:p>
  </w:footnote>
  <w:footnote w:type="continuationSeparator" w:id="0">
    <w:p w14:paraId="18653CB8" w14:textId="77777777" w:rsidR="0035575E" w:rsidRDefault="00355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5253" w14:textId="5E56C659" w:rsidR="007250CE" w:rsidRDefault="00000000">
    <w:pPr>
      <w:pStyle w:val="LO-normal"/>
      <w:tabs>
        <w:tab w:val="center" w:pos="4252"/>
        <w:tab w:val="center" w:pos="4536"/>
        <w:tab w:val="right" w:pos="8504"/>
      </w:tabs>
      <w:spacing w:after="0" w:line="240" w:lineRule="auto"/>
      <w:ind w:left="-567"/>
      <w:rPr>
        <w:color w:val="000000"/>
      </w:rPr>
    </w:pPr>
    <w:r>
      <w:rPr>
        <w:noProof/>
      </w:rPr>
      <w:drawing>
        <wp:inline distT="0" distB="0" distL="0" distR="0" wp14:anchorId="1BD007F4" wp14:editId="16CDD6E9">
          <wp:extent cx="1697990" cy="551815"/>
          <wp:effectExtent l="0" t="0" r="0" b="0"/>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r w:rsidR="00510F9E">
      <w:rPr>
        <w:noProof/>
      </w:rPr>
      <w:pict w14:anchorId="48B5A642">
        <v:shapetype id="_x0000_t202" coordsize="21600,21600" o:spt="202" path="m,l,21600r21600,l21600,xe">
          <v:stroke joinstyle="miter"/>
          <v:path gradientshapeok="t" o:connecttype="rect"/>
        </v:shapetype>
        <v:shape id="_x0000_s1026" type="#_x0000_t202" style="position:absolute;left:0;text-align:left;margin-left:126pt;margin-top:5pt;width:327.3pt;height:31.65pt;z-index:-50331645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" filled="f" stroked="f">
          <v:textbox>
            <w:txbxContent>
              <w:p w14:paraId="5A3453F0" w14:textId="77777777" w:rsidR="007250CE" w:rsidRDefault="00000000">
                <w:pPr>
                  <w:pStyle w:val="Contenidodelmarco"/>
                  <w:spacing w:line="275" w:lineRule="exact"/>
                  <w:jc w:val="right"/>
                </w:pPr>
                <w:r>
                  <w:rPr>
                    <w:rFonts w:ascii="Liberation Serif" w:hAnsi="Liberation Serif"/>
                    <w:b/>
                    <w:color w:val="808080"/>
                    <w:sz w:val="18"/>
                  </w:rPr>
                  <w:t>“1983/2023 - 40 AÑOS DE DEMOCRACIA”</w:t>
                </w:r>
              </w:p>
            </w:txbxContent>
          </v:textbox>
        </v:shape>
      </w:pict>
    </w:r>
  </w:p>
  <w:p w14:paraId="3B530DB3" w14:textId="31480B2F" w:rsidR="007250CE" w:rsidRDefault="00510F9E">
    <w:pPr>
      <w:pStyle w:val="LO-normal"/>
      <w:tabs>
        <w:tab w:val="left" w:pos="2374"/>
        <w:tab w:val="center" w:pos="4252"/>
        <w:tab w:val="right" w:pos="8504"/>
        <w:tab w:val="right" w:pos="9071"/>
      </w:tabs>
      <w:spacing w:after="0" w:line="240" w:lineRule="auto"/>
      <w:ind w:left="709"/>
      <w:rPr>
        <w:color w:val="000000"/>
        <w:sz w:val="18"/>
        <w:szCs w:val="18"/>
      </w:rPr>
    </w:pPr>
    <w:ins w:id="3" w:author="Victor Contreras" w:date="2023-09-01T10:51:00Z">
      <w:r>
        <w:rPr>
          <w:noProof/>
        </w:rPr>
        <w:pict w14:anchorId="76F069B7">
          <v:line id="4 Conector recto" o:spid="_x0000_s1025" style="position:absolute;left:0;text-align:left;z-index:251659264;visibility:visible;mso-wrap-style:square;mso-width-percent:0;mso-height-percent:0;mso-wrap-distance-left:9pt;mso-wrap-distance-top:-3e-5mm;mso-wrap-distance-right:9pt;mso-wrap-distance-bottom:-3e-5mm;mso-position-horizontal-relative:text;mso-position-vertical-relative:text;mso-width-percent:0;mso-height-percent:0;mso-width-relative:margin;mso-height-relative:margin" from="-27pt,8.6pt" to="442.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" strokecolor="#1c83a8" strokeweight="2.25pt">
            <o:lock v:ext="edit" shapetype="f"/>
          </v:line>
        </w:pic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03C5"/>
    <w:multiLevelType w:val="multilevel"/>
    <w:tmpl w:val="8F343B8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18430705"/>
    <w:multiLevelType w:val="multilevel"/>
    <w:tmpl w:val="F86E3766"/>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6787A05"/>
    <w:multiLevelType w:val="multilevel"/>
    <w:tmpl w:val="EE2EDDAE"/>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73268BD"/>
    <w:multiLevelType w:val="multilevel"/>
    <w:tmpl w:val="E996A97A"/>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2EC06DC"/>
    <w:multiLevelType w:val="multilevel"/>
    <w:tmpl w:val="8648049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7B505BC"/>
    <w:multiLevelType w:val="multilevel"/>
    <w:tmpl w:val="3C0ABC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6CF4165"/>
    <w:multiLevelType w:val="multilevel"/>
    <w:tmpl w:val="E808180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35066585">
    <w:abstractNumId w:val="4"/>
  </w:num>
  <w:num w:numId="2" w16cid:durableId="702904875">
    <w:abstractNumId w:val="0"/>
  </w:num>
  <w:num w:numId="3" w16cid:durableId="1034190594">
    <w:abstractNumId w:val="6"/>
  </w:num>
  <w:num w:numId="4" w16cid:durableId="101193303">
    <w:abstractNumId w:val="2"/>
  </w:num>
  <w:num w:numId="5" w16cid:durableId="1656910539">
    <w:abstractNumId w:val="1"/>
  </w:num>
  <w:num w:numId="6" w16cid:durableId="1682272633">
    <w:abstractNumId w:val="3"/>
  </w:num>
  <w:num w:numId="7" w16cid:durableId="19329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Contreras">
    <w15:presenceInfo w15:providerId="AD" w15:userId="S::vcontreras@tmhm.com.ar::5d8f526b-4abe-4fb9-919e-ee0b28f106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50CE"/>
    <w:rsid w:val="0035575E"/>
    <w:rsid w:val="00510F9E"/>
    <w:rsid w:val="007250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56131"/>
  <w15:docId w15:val="{CDFC26EF-7CF5-4762-8BAD-733B3CCB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spacing w:after="200" w:line="276" w:lineRule="auto"/>
    </w:pPr>
    <w:rPr>
      <w:sz w:val="22"/>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keepLines/>
      <w:spacing w:before="220" w:after="40"/>
      <w:outlineLvl w:val="4"/>
    </w:pPr>
    <w:rPr>
      <w:b/>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character" w:customStyle="1" w:styleId="fontstyle01">
    <w:name w:val="fontstyle01"/>
    <w:qFormat/>
    <w:rPr>
      <w:rFonts w:ascii="TrebuchetMS-Italic" w:hAnsi="TrebuchetMS-Italic" w:cs="TrebuchetMS-Italic"/>
      <w:b w:val="0"/>
      <w:bCs w:val="0"/>
      <w:i/>
      <w:iCs/>
      <w:color w:val="808284"/>
      <w:sz w:val="20"/>
      <w:szCs w:val="20"/>
    </w:rPr>
  </w:style>
  <w:style w:type="character" w:customStyle="1" w:styleId="AsuntodelcomentarioCar">
    <w:name w:val="Asunto del comentario Car"/>
    <w:qFormat/>
    <w:rPr>
      <w:rFonts w:ascii="Times New Roman" w:eastAsia="Times New Roman" w:hAnsi="Times New Roman"/>
      <w:b/>
      <w:bCs/>
      <w:sz w:val="20"/>
      <w:szCs w:val="20"/>
      <w:vertAlign w:val="subscript"/>
      <w:lang w:val="es-ES" w:eastAsia="es-AR"/>
    </w:rPr>
  </w:style>
  <w:style w:type="character" w:customStyle="1" w:styleId="TextocomentarioCar">
    <w:name w:val="Texto comentario Car"/>
    <w:qFormat/>
    <w:rPr>
      <w:rFonts w:ascii="Times New Roman" w:eastAsia="Times New Roman" w:hAnsi="Times New Roman"/>
      <w:sz w:val="20"/>
      <w:szCs w:val="20"/>
      <w:vertAlign w:val="subscript"/>
      <w:lang w:val="es-ES" w:eastAsia="es-AR"/>
    </w:rPr>
  </w:style>
  <w:style w:type="character" w:styleId="Refdecomentario">
    <w:name w:val="annotation reference"/>
    <w:qFormat/>
    <w:rPr>
      <w:sz w:val="16"/>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character" w:customStyle="1" w:styleId="EnlacedeInternet">
    <w:name w:val="Enlace de Internet"/>
    <w:qFormat/>
    <w:rPr>
      <w:color w:val="000080"/>
      <w:u w:val="single"/>
    </w:rPr>
  </w:style>
  <w:style w:type="character" w:styleId="Hipervnculo">
    <w:name w:val="Hyperlink"/>
    <w:rPr>
      <w:color w:val="000080"/>
      <w:u w:val="single"/>
      <w:lang/>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LO-normal"/>
    <w:next w:val="Textoindependiente"/>
    <w:uiPriority w:val="10"/>
    <w:qFormat/>
    <w:pPr>
      <w:keepNext/>
      <w:keepLines/>
      <w:spacing w:before="480" w:after="120"/>
    </w:pPr>
    <w:rPr>
      <w:b/>
      <w:sz w:val="72"/>
      <w:szCs w:val="72"/>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after="200" w:line="276" w:lineRule="auto"/>
    </w:pPr>
    <w:rPr>
      <w:sz w:val="22"/>
    </w:rPr>
  </w:style>
  <w:style w:type="paragraph" w:customStyle="1" w:styleId="Cabeceraypie">
    <w:name w:val="Cabecera y pie"/>
    <w:basedOn w:val="Normal"/>
    <w:qFormat/>
  </w:style>
  <w:style w:type="paragraph" w:customStyle="1" w:styleId="HeaderandFooter">
    <w:name w:val="Header and Footer"/>
    <w:basedOn w:val="Normal"/>
    <w:qFormat/>
  </w:style>
  <w:style w:type="paragraph" w:styleId="Encabezado">
    <w:name w:val="header"/>
    <w:basedOn w:val="LO-normal"/>
    <w:link w:val="EncabezadoCar"/>
    <w:uiPriority w:val="99"/>
    <w:unhideWhenUsed/>
    <w:rsid w:val="005C13E6"/>
    <w:pPr>
      <w:tabs>
        <w:tab w:val="center" w:pos="4252"/>
        <w:tab w:val="right" w:pos="8504"/>
      </w:tabs>
      <w:spacing w:after="0" w:line="240" w:lineRule="auto"/>
    </w:pPr>
  </w:style>
  <w:style w:type="paragraph" w:styleId="Piedepgina">
    <w:name w:val="footer"/>
    <w:basedOn w:val="LO-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LO-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Prrafodelista">
    <w:name w:val="List Paragraph"/>
    <w:basedOn w:val="LO-normal"/>
    <w:uiPriority w:val="34"/>
    <w:qFormat/>
    <w:rsid w:val="003F0669"/>
    <w:pPr>
      <w:ind w:left="720"/>
      <w:contextualSpacing/>
    </w:pPr>
  </w:style>
  <w:style w:type="paragraph" w:customStyle="1" w:styleId="Contenidodelmarco">
    <w:name w:val="Contenido del marco"/>
    <w:basedOn w:val="Normal"/>
    <w:qFormat/>
  </w:style>
  <w:style w:type="paragraph" w:styleId="NormalWeb">
    <w:name w:val="Normal (Web)"/>
    <w:basedOn w:val="Normal"/>
    <w:qFormat/>
    <w:pPr>
      <w:spacing w:beforeAutospacing="1" w:afterAutospacing="1" w:line="240" w:lineRule="exact"/>
    </w:pPr>
    <w:rPr>
      <w:rFonts w:ascii="Times New Roman" w:eastAsia="Times New Roman" w:hAnsi="Times New Roman"/>
      <w:lang w:eastAsia="es-MX"/>
    </w:rPr>
  </w:style>
  <w:style w:type="paragraph" w:styleId="Asuntodelcomentario">
    <w:name w:val="annotation subject"/>
    <w:qFormat/>
    <w:pPr>
      <w:suppressAutoHyphens w:val="0"/>
      <w:spacing w:after="200" w:line="240" w:lineRule="exact"/>
    </w:pPr>
    <w:rPr>
      <w:b/>
      <w:bCs/>
      <w:sz w:val="22"/>
      <w:szCs w:val="20"/>
      <w:vertAlign w:val="subscript"/>
      <w:lang w:eastAsia="es-ES"/>
    </w:rPr>
  </w:style>
  <w:style w:type="paragraph" w:styleId="Textocomentario">
    <w:name w:val="annotation text"/>
    <w:basedOn w:val="Normal"/>
    <w:qFormat/>
    <w:pPr>
      <w:widowControl w:val="0"/>
      <w:spacing w:after="0" w:line="240" w:lineRule="exact"/>
      <w:ind w:left="-1" w:hanging="1"/>
      <w:textAlignment w:val="top"/>
    </w:pPr>
    <w:rPr>
      <w:rFonts w:ascii="Times New Roman" w:eastAsia="Times New Roman" w:hAnsi="Times New Roman"/>
      <w:sz w:val="20"/>
      <w:szCs w:val="20"/>
      <w:vertAlign w:val="subscript"/>
      <w:lang w:val="es-ES"/>
    </w:rPr>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ogle.com.ar/search?hl=es-419&amp;q=inpublisher:%22Independently+Published%22&amp;tbm=bks&amp;sa=X&amp;ved=2ahUKEwjG772Mz67_AhXoppUCHarNAgYQmxMoAHoECBEQAg&amp;sxsrf=APwXEdeAsB9uPgmPlskDkcaOdcZjbRYtkg:168605359466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YryS+KsFClCSPeC6yp+kUE9MChw==">AMUW2mWcBvIT6MQQnO7dmE5Yq+QR7bh2RK18duhsp8BrTmkoUrHXBb3UXnFrWiX1hX/Q5Lz9h0UZrBBN5wmUJRYW8jgOfAVrAoq++0kkMrmySenKky+g+xvQBN4f3YqpS3r3sOdFXUE2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2295</Words>
  <Characters>12623</Characters>
  <Application>Microsoft Office Word</Application>
  <DocSecurity>0</DocSecurity>
  <Lines>105</Lines>
  <Paragraphs>29</Paragraphs>
  <ScaleCrop>false</ScaleCrop>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24</cp:revision>
  <dcterms:created xsi:type="dcterms:W3CDTF">2023-04-12T21:01:00Z</dcterms:created>
  <dcterms:modified xsi:type="dcterms:W3CDTF">2023-09-14T14:33:00Z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