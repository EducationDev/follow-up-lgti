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C82D" w14:textId="77777777" w:rsidR="00B136BD" w:rsidRDefault="00B136BD">
      <w:pPr>
        <w:pStyle w:val="LO-normal"/>
        <w:widowControl w:val="0"/>
        <w:spacing w:after="0"/>
        <w:rPr>
          <w:rFonts w:ascii="Arial" w:eastAsia="Arial" w:hAnsi="Arial" w:cs="Arial"/>
          <w:color w:val="000000"/>
        </w:rPr>
      </w:pPr>
    </w:p>
    <w:tbl>
      <w:tblPr>
        <w:tblW w:w="9041" w:type="dxa"/>
        <w:tblInd w:w="-37" w:type="dxa"/>
        <w:tblLook w:val="0000" w:firstRow="0" w:lastRow="0" w:firstColumn="0" w:lastColumn="0" w:noHBand="0" w:noVBand="0"/>
      </w:tblPr>
      <w:tblGrid>
        <w:gridCol w:w="1754"/>
        <w:gridCol w:w="1191"/>
        <w:gridCol w:w="444"/>
        <w:gridCol w:w="835"/>
        <w:gridCol w:w="1112"/>
        <w:gridCol w:w="1141"/>
        <w:gridCol w:w="674"/>
        <w:gridCol w:w="1890"/>
      </w:tblGrid>
      <w:tr w:rsidR="00B136BD" w14:paraId="7B5FFC89" w14:textId="77777777">
        <w:trPr>
          <w:trHeight w:val="300"/>
        </w:trPr>
        <w:tc>
          <w:tcPr>
            <w:tcW w:w="9040" w:type="dxa"/>
            <w:gridSpan w:val="8"/>
            <w:tcBorders>
              <w:top w:val="single" w:sz="12" w:space="0" w:color="000000"/>
              <w:left w:val="single" w:sz="12" w:space="0" w:color="000000"/>
              <w:bottom w:val="single" w:sz="12" w:space="0" w:color="000000"/>
              <w:right w:val="single" w:sz="12" w:space="0" w:color="000000"/>
            </w:tcBorders>
            <w:shd w:val="clear" w:color="auto" w:fill="EBF1DD"/>
            <w:vAlign w:val="center"/>
          </w:tcPr>
          <w:p w14:paraId="624C402F" w14:textId="77777777" w:rsidR="00B136BD" w:rsidRDefault="00B136BD">
            <w:pPr>
              <w:pStyle w:val="LO-normal"/>
              <w:widowControl w:val="0"/>
              <w:spacing w:line="360" w:lineRule="auto"/>
              <w:ind w:left="843" w:hanging="843"/>
              <w:jc w:val="center"/>
              <w:rPr>
                <w:b/>
                <w:sz w:val="28"/>
                <w:szCs w:val="28"/>
              </w:rPr>
            </w:pPr>
          </w:p>
          <w:p w14:paraId="2247431D" w14:textId="77777777" w:rsidR="00B136BD" w:rsidRDefault="00000000">
            <w:pPr>
              <w:pStyle w:val="LO-normal"/>
              <w:widowControl w:val="0"/>
              <w:spacing w:line="360" w:lineRule="auto"/>
              <w:ind w:left="843" w:hanging="843"/>
              <w:jc w:val="center"/>
              <w:rPr>
                <w:sz w:val="28"/>
                <w:szCs w:val="28"/>
              </w:rPr>
            </w:pPr>
            <w:r>
              <w:rPr>
                <w:b/>
                <w:sz w:val="28"/>
                <w:szCs w:val="28"/>
              </w:rPr>
              <w:t>PROGRAMA UNIDAD CURRICULAR</w:t>
            </w:r>
          </w:p>
          <w:p w14:paraId="22E66290" w14:textId="77777777" w:rsidR="00B136BD" w:rsidRDefault="00B136BD">
            <w:pPr>
              <w:pStyle w:val="LO-normal"/>
              <w:widowControl w:val="0"/>
              <w:ind w:left="660" w:hanging="660"/>
            </w:pPr>
          </w:p>
        </w:tc>
      </w:tr>
      <w:tr w:rsidR="00B136BD" w14:paraId="2846AB3C"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C6805E3" w14:textId="77777777" w:rsidR="00B136BD" w:rsidRDefault="00000000">
            <w:pPr>
              <w:pStyle w:val="LO-normal"/>
              <w:widowControl w:val="0"/>
              <w:spacing w:after="0" w:line="240" w:lineRule="auto"/>
              <w:rPr>
                <w:b/>
              </w:rPr>
            </w:pPr>
            <w:r>
              <w:rPr>
                <w:b/>
              </w:rPr>
              <w:t xml:space="preserve">Unidad Académica </w:t>
            </w:r>
          </w:p>
          <w:p w14:paraId="2DB6A185" w14:textId="77777777" w:rsidR="00B136BD" w:rsidRDefault="00B136BD">
            <w:pPr>
              <w:pStyle w:val="LO-normal"/>
              <w:widowControl w:val="0"/>
              <w:ind w:left="663" w:hanging="663"/>
              <w:rPr>
                <w:b/>
              </w:rPr>
            </w:pP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525F2CCE" w14:textId="77777777" w:rsidR="00B136BD" w:rsidRDefault="00000000">
            <w:pPr>
              <w:pStyle w:val="LO-normal"/>
              <w:widowControl w:val="0"/>
              <w:rPr>
                <w:b/>
              </w:rPr>
            </w:pPr>
            <w:r>
              <w:rPr>
                <w:rFonts w:eastAsia="Times New Roman"/>
                <w:bCs/>
              </w:rPr>
              <w:t>DEPARTAMENTO DE ECONOMÍA, PRODUCCIÓN E INNOVACIÓN TECNOLÓGICA</w:t>
            </w:r>
          </w:p>
        </w:tc>
      </w:tr>
      <w:tr w:rsidR="00B136BD" w14:paraId="55B56A71"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A23F2D1" w14:textId="77777777" w:rsidR="00B136BD" w:rsidRDefault="00000000">
            <w:pPr>
              <w:pStyle w:val="LO-normal"/>
              <w:widowControl w:val="0"/>
              <w:ind w:left="663" w:hanging="663"/>
              <w:rPr>
                <w:b/>
              </w:rPr>
            </w:pPr>
            <w:r>
              <w:rPr>
                <w:b/>
              </w:rPr>
              <w:t>Carrera/s</w:t>
            </w:r>
          </w:p>
          <w:p w14:paraId="1027037C" w14:textId="77777777" w:rsidR="00B136BD" w:rsidRDefault="00000000">
            <w:pPr>
              <w:pStyle w:val="LO-normal"/>
              <w:widowControl w:val="0"/>
              <w:ind w:left="663" w:hanging="663"/>
              <w:rPr>
                <w:b/>
              </w:rPr>
            </w:pPr>
            <w:r>
              <w:rPr>
                <w:b/>
              </w:rPr>
              <w:t xml:space="preserve">  </w:t>
            </w: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43BD716E" w14:textId="77777777" w:rsidR="00B136BD" w:rsidRDefault="00000000">
            <w:pPr>
              <w:pStyle w:val="LO-normal"/>
              <w:widowControl w:val="0"/>
            </w:pPr>
            <w:r>
              <w:rPr>
                <w:rFonts w:eastAsia="Times New Roman"/>
                <w:bCs/>
              </w:rPr>
              <w:t>LICENCIATURA EN GESTIÓN DE TECNOLOGÍAS DE LA INFORMACIÓN</w:t>
            </w:r>
          </w:p>
        </w:tc>
      </w:tr>
      <w:tr w:rsidR="00B136BD" w14:paraId="2595CE06"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BC156F4" w14:textId="77777777" w:rsidR="00B136BD" w:rsidRDefault="00000000">
            <w:pPr>
              <w:pStyle w:val="LO-normal"/>
              <w:widowControl w:val="0"/>
              <w:ind w:left="663" w:hanging="663"/>
              <w:rPr>
                <w:b/>
              </w:rPr>
            </w:pPr>
            <w:r>
              <w:rPr>
                <w:b/>
              </w:rPr>
              <w:t>Plan de Estudios</w:t>
            </w:r>
          </w:p>
          <w:p w14:paraId="3331A9AE" w14:textId="77777777" w:rsidR="00B136BD" w:rsidRDefault="00B136BD">
            <w:pPr>
              <w:pStyle w:val="LO-normal"/>
              <w:widowControl w:val="0"/>
              <w:ind w:left="663" w:hanging="663"/>
              <w:rPr>
                <w:b/>
              </w:rPr>
            </w:pP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1347464A" w14:textId="77777777" w:rsidR="00B136BD" w:rsidRDefault="00B136BD">
            <w:pPr>
              <w:spacing w:after="0" w:line="240" w:lineRule="auto"/>
            </w:pPr>
          </w:p>
          <w:p w14:paraId="306042B3" w14:textId="77777777" w:rsidR="00B136BD" w:rsidRDefault="00000000">
            <w:pPr>
              <w:spacing w:after="0" w:line="240" w:lineRule="auto"/>
            </w:pPr>
            <w:r>
              <w:t>Resolución (CS) 220/2019</w:t>
            </w:r>
          </w:p>
          <w:p w14:paraId="77EBA13E" w14:textId="77777777" w:rsidR="00B136BD" w:rsidRDefault="00B136BD">
            <w:pPr>
              <w:pStyle w:val="LO-normal"/>
              <w:widowControl w:val="0"/>
            </w:pPr>
          </w:p>
        </w:tc>
      </w:tr>
      <w:tr w:rsidR="00B136BD" w14:paraId="41C64E99" w14:textId="77777777">
        <w:trPr>
          <w:trHeight w:val="300"/>
        </w:trPr>
        <w:tc>
          <w:tcPr>
            <w:tcW w:w="9040" w:type="dxa"/>
            <w:gridSpan w:val="8"/>
            <w:tcBorders>
              <w:top w:val="single" w:sz="12" w:space="0" w:color="000000"/>
              <w:left w:val="single" w:sz="12" w:space="0" w:color="000000"/>
              <w:bottom w:val="single" w:sz="12" w:space="0" w:color="000000"/>
              <w:right w:val="single" w:sz="12" w:space="0" w:color="000000"/>
            </w:tcBorders>
            <w:shd w:val="clear" w:color="auto" w:fill="EBF1DD"/>
            <w:vAlign w:val="center"/>
          </w:tcPr>
          <w:p w14:paraId="7F0D7173" w14:textId="77777777" w:rsidR="00B136BD" w:rsidRDefault="00000000">
            <w:pPr>
              <w:pStyle w:val="LO-normal"/>
              <w:widowControl w:val="0"/>
              <w:numPr>
                <w:ilvl w:val="0"/>
                <w:numId w:val="1"/>
              </w:numPr>
              <w:spacing w:after="0" w:line="240" w:lineRule="auto"/>
              <w:ind w:left="426"/>
              <w:rPr>
                <w:b/>
                <w:color w:val="000000"/>
              </w:rPr>
            </w:pPr>
            <w:r>
              <w:rPr>
                <w:b/>
                <w:color w:val="000000"/>
              </w:rPr>
              <w:t>Datos sobre la unidad curricular</w:t>
            </w:r>
          </w:p>
        </w:tc>
      </w:tr>
      <w:tr w:rsidR="00B136BD" w14:paraId="54E3F5E1" w14:textId="77777777">
        <w:trPr>
          <w:trHeight w:val="386"/>
        </w:trPr>
        <w:tc>
          <w:tcPr>
            <w:tcW w:w="175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6FC22D4E" w14:textId="77777777" w:rsidR="00B136BD" w:rsidRDefault="00000000">
            <w:pPr>
              <w:pStyle w:val="LO-normal"/>
              <w:widowControl w:val="0"/>
              <w:rPr>
                <w:b/>
              </w:rPr>
            </w:pPr>
            <w:r>
              <w:rPr>
                <w:b/>
              </w:rPr>
              <w:t xml:space="preserve">Nombre </w:t>
            </w:r>
          </w:p>
        </w:tc>
        <w:tc>
          <w:tcPr>
            <w:tcW w:w="3582" w:type="dxa"/>
            <w:gridSpan w:val="4"/>
            <w:tcBorders>
              <w:top w:val="single" w:sz="12" w:space="0" w:color="000000"/>
              <w:left w:val="single" w:sz="12" w:space="0" w:color="000000"/>
              <w:bottom w:val="single" w:sz="12" w:space="0" w:color="000000"/>
              <w:right w:val="single" w:sz="12" w:space="0" w:color="000000"/>
            </w:tcBorders>
            <w:shd w:val="clear" w:color="auto" w:fill="FFFFFF"/>
            <w:vAlign w:val="center"/>
          </w:tcPr>
          <w:p w14:paraId="0750EE7E" w14:textId="77777777" w:rsidR="00B136BD" w:rsidRDefault="00000000">
            <w:pPr>
              <w:pStyle w:val="LO-normal"/>
              <w:widowControl w:val="0"/>
            </w:pPr>
            <w:r>
              <w:rPr>
                <w:b/>
              </w:rPr>
              <w:t>Laboratorio de Programación y Lenguajes</w:t>
            </w:r>
          </w:p>
        </w:tc>
        <w:tc>
          <w:tcPr>
            <w:tcW w:w="114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6DA13A4" w14:textId="77777777" w:rsidR="00B136BD" w:rsidRDefault="00000000">
            <w:pPr>
              <w:pStyle w:val="LO-normal"/>
              <w:widowControl w:val="0"/>
              <w:rPr>
                <w:b/>
              </w:rPr>
            </w:pPr>
            <w:r>
              <w:rPr>
                <w:b/>
              </w:rPr>
              <w:t>Código</w:t>
            </w:r>
          </w:p>
        </w:tc>
        <w:tc>
          <w:tcPr>
            <w:tcW w:w="2564"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37305970" w14:textId="77777777" w:rsidR="00B136BD" w:rsidRDefault="00000000">
            <w:pPr>
              <w:pStyle w:val="LO-normal"/>
              <w:widowControl w:val="0"/>
            </w:pPr>
            <w:r>
              <w:t>6017</w:t>
            </w:r>
          </w:p>
        </w:tc>
      </w:tr>
      <w:tr w:rsidR="00B136BD" w14:paraId="2A27810C" w14:textId="77777777">
        <w:trPr>
          <w:trHeight w:val="509"/>
        </w:trPr>
        <w:tc>
          <w:tcPr>
            <w:tcW w:w="1753" w:type="dxa"/>
            <w:vMerge w:val="restart"/>
            <w:tcBorders>
              <w:top w:val="single" w:sz="12" w:space="0" w:color="000000"/>
              <w:left w:val="single" w:sz="12" w:space="0" w:color="000000"/>
              <w:right w:val="single" w:sz="12" w:space="0" w:color="000000"/>
            </w:tcBorders>
            <w:shd w:val="clear" w:color="auto" w:fill="FFFFFF"/>
            <w:vAlign w:val="center"/>
          </w:tcPr>
          <w:p w14:paraId="485C8A8F" w14:textId="77777777" w:rsidR="00B136BD" w:rsidRDefault="00000000">
            <w:pPr>
              <w:pStyle w:val="LO-normal"/>
              <w:widowControl w:val="0"/>
              <w:rPr>
                <w:b/>
              </w:rPr>
            </w:pPr>
            <w:r>
              <w:rPr>
                <w:b/>
              </w:rPr>
              <w:t>Modalidad</w:t>
            </w:r>
          </w:p>
        </w:tc>
        <w:tc>
          <w:tcPr>
            <w:tcW w:w="1635" w:type="dxa"/>
            <w:gridSpan w:val="2"/>
            <w:vMerge w:val="restart"/>
            <w:tcBorders>
              <w:top w:val="single" w:sz="12" w:space="0" w:color="000000"/>
              <w:left w:val="single" w:sz="12" w:space="0" w:color="000000"/>
              <w:right w:val="single" w:sz="4" w:space="0" w:color="000000"/>
            </w:tcBorders>
            <w:shd w:val="clear" w:color="auto" w:fill="FFFFFF"/>
            <w:vAlign w:val="center"/>
          </w:tcPr>
          <w:p w14:paraId="213C7747" w14:textId="77777777" w:rsidR="00B136BD" w:rsidRDefault="00000000">
            <w:pPr>
              <w:pStyle w:val="LO-normal"/>
              <w:widowControl w:val="0"/>
            </w:pPr>
            <w:r>
              <w:t>PRESENCIAL</w:t>
            </w:r>
          </w:p>
        </w:tc>
        <w:tc>
          <w:tcPr>
            <w:tcW w:w="1947" w:type="dxa"/>
            <w:gridSpan w:val="2"/>
            <w:vMerge w:val="restart"/>
            <w:tcBorders>
              <w:top w:val="single" w:sz="12" w:space="0" w:color="000000"/>
              <w:left w:val="single" w:sz="12" w:space="0" w:color="000000"/>
              <w:right w:val="single" w:sz="4" w:space="0" w:color="000000"/>
            </w:tcBorders>
            <w:shd w:val="clear" w:color="auto" w:fill="FFFFFF"/>
            <w:vAlign w:val="center"/>
          </w:tcPr>
          <w:p w14:paraId="27B8A4C7" w14:textId="77777777" w:rsidR="00B136BD" w:rsidRDefault="00000000">
            <w:pPr>
              <w:pStyle w:val="LO-normal"/>
              <w:widowControl w:val="0"/>
              <w:rPr>
                <w:b/>
              </w:rPr>
            </w:pPr>
            <w:r>
              <w:rPr>
                <w:b/>
              </w:rPr>
              <w:t>Régimen</w:t>
            </w:r>
          </w:p>
        </w:tc>
        <w:tc>
          <w:tcPr>
            <w:tcW w:w="3705" w:type="dxa"/>
            <w:gridSpan w:val="3"/>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719632CB" w14:textId="77777777" w:rsidR="00B136BD" w:rsidRDefault="00000000">
            <w:pPr>
              <w:pStyle w:val="LO-normal"/>
              <w:widowControl w:val="0"/>
            </w:pPr>
            <w:r>
              <w:t>Cuatrimestral    </w:t>
            </w:r>
          </w:p>
        </w:tc>
      </w:tr>
      <w:tr w:rsidR="00B136BD" w14:paraId="2CD75013" w14:textId="77777777">
        <w:trPr>
          <w:trHeight w:val="509"/>
        </w:trPr>
        <w:tc>
          <w:tcPr>
            <w:tcW w:w="1753" w:type="dxa"/>
            <w:vMerge/>
            <w:tcBorders>
              <w:top w:val="single" w:sz="12" w:space="0" w:color="000000"/>
              <w:left w:val="single" w:sz="12" w:space="0" w:color="000000"/>
              <w:right w:val="single" w:sz="12" w:space="0" w:color="000000"/>
            </w:tcBorders>
            <w:shd w:val="clear" w:color="auto" w:fill="FFFFFF"/>
            <w:vAlign w:val="center"/>
          </w:tcPr>
          <w:p w14:paraId="488E6108" w14:textId="77777777" w:rsidR="00B136BD" w:rsidRDefault="00B136BD">
            <w:pPr>
              <w:pStyle w:val="LO-normal"/>
              <w:widowControl w:val="0"/>
              <w:spacing w:after="0"/>
            </w:pPr>
          </w:p>
        </w:tc>
        <w:tc>
          <w:tcPr>
            <w:tcW w:w="1635" w:type="dxa"/>
            <w:gridSpan w:val="2"/>
            <w:vMerge/>
            <w:tcBorders>
              <w:top w:val="single" w:sz="12" w:space="0" w:color="000000"/>
              <w:left w:val="single" w:sz="12" w:space="0" w:color="000000"/>
              <w:right w:val="single" w:sz="4" w:space="0" w:color="000000"/>
            </w:tcBorders>
            <w:shd w:val="clear" w:color="auto" w:fill="FFFFFF"/>
            <w:vAlign w:val="center"/>
          </w:tcPr>
          <w:p w14:paraId="192D482D" w14:textId="77777777" w:rsidR="00B136BD" w:rsidRDefault="00B136BD">
            <w:pPr>
              <w:pStyle w:val="LO-normal"/>
              <w:widowControl w:val="0"/>
              <w:spacing w:after="0"/>
            </w:pPr>
          </w:p>
        </w:tc>
        <w:tc>
          <w:tcPr>
            <w:tcW w:w="1947" w:type="dxa"/>
            <w:gridSpan w:val="2"/>
            <w:vMerge/>
            <w:tcBorders>
              <w:top w:val="single" w:sz="12" w:space="0" w:color="000000"/>
              <w:left w:val="single" w:sz="12" w:space="0" w:color="000000"/>
              <w:right w:val="single" w:sz="4" w:space="0" w:color="000000"/>
            </w:tcBorders>
            <w:shd w:val="clear" w:color="auto" w:fill="FFFFFF"/>
            <w:vAlign w:val="center"/>
          </w:tcPr>
          <w:p w14:paraId="793698C5" w14:textId="77777777" w:rsidR="00B136BD" w:rsidRDefault="00B136BD">
            <w:pPr>
              <w:pStyle w:val="LO-normal"/>
              <w:widowControl w:val="0"/>
              <w:spacing w:after="0"/>
            </w:pPr>
          </w:p>
        </w:tc>
        <w:tc>
          <w:tcPr>
            <w:tcW w:w="3705" w:type="dxa"/>
            <w:gridSpan w:val="3"/>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3E8FC723" w14:textId="77777777" w:rsidR="00B136BD" w:rsidRDefault="00B136BD">
            <w:pPr>
              <w:pStyle w:val="LO-normal"/>
              <w:widowControl w:val="0"/>
              <w:spacing w:after="0"/>
            </w:pPr>
          </w:p>
        </w:tc>
      </w:tr>
      <w:tr w:rsidR="00B136BD" w14:paraId="329FFBB1"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bottom"/>
          </w:tcPr>
          <w:p w14:paraId="5B27B1E2" w14:textId="77777777" w:rsidR="00B136BD" w:rsidRDefault="00000000">
            <w:pPr>
              <w:pStyle w:val="LO-normal"/>
              <w:widowControl w:val="0"/>
              <w:rPr>
                <w:b/>
              </w:rPr>
            </w:pPr>
            <w:r>
              <w:rPr>
                <w:b/>
              </w:rPr>
              <w:t>Equipo responsable</w:t>
            </w: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bottom"/>
          </w:tcPr>
          <w:p w14:paraId="1CE001CC" w14:textId="77777777" w:rsidR="00B136BD" w:rsidRDefault="00B136BD">
            <w:pPr>
              <w:pStyle w:val="LO-normal"/>
              <w:widowControl w:val="0"/>
              <w:ind w:left="663" w:hanging="663"/>
              <w:jc w:val="center"/>
              <w:rPr>
                <w:b/>
              </w:rPr>
            </w:pPr>
          </w:p>
          <w:p w14:paraId="58B1A8A7" w14:textId="77777777" w:rsidR="00B136BD" w:rsidRDefault="00000000">
            <w:pPr>
              <w:pStyle w:val="LO-normal"/>
              <w:widowControl w:val="0"/>
              <w:ind w:left="663" w:hanging="663"/>
              <w:jc w:val="center"/>
              <w:rPr>
                <w:b/>
              </w:rPr>
            </w:pPr>
            <w:r>
              <w:rPr>
                <w:b/>
              </w:rPr>
              <w:t>GERARDO MARTIN GONZALEZ TULIAN</w:t>
            </w:r>
          </w:p>
        </w:tc>
      </w:tr>
      <w:tr w:rsidR="00B136BD" w14:paraId="48688A0C"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E8773CB" w14:textId="77777777" w:rsidR="00B136BD" w:rsidRDefault="00000000">
            <w:pPr>
              <w:pStyle w:val="LO-normal"/>
              <w:widowControl w:val="0"/>
              <w:ind w:left="1"/>
              <w:rPr>
                <w:b/>
              </w:rPr>
            </w:pPr>
            <w:r>
              <w:rPr>
                <w:b/>
              </w:rPr>
              <w:t>Año de presentación del programa</w:t>
            </w: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6D71F8F4" w14:textId="77777777" w:rsidR="00B136BD" w:rsidRDefault="00000000">
            <w:pPr>
              <w:pStyle w:val="LO-normal"/>
              <w:widowControl w:val="0"/>
              <w:rPr>
                <w:b/>
              </w:rPr>
            </w:pPr>
            <w:r>
              <w:rPr>
                <w:b/>
              </w:rPr>
              <w:t> </w:t>
            </w:r>
            <w:r>
              <w:rPr>
                <w:b/>
              </w:rPr>
              <w:t>2023-03</w:t>
            </w:r>
          </w:p>
        </w:tc>
      </w:tr>
      <w:tr w:rsidR="00B136BD" w14:paraId="1AC49568" w14:textId="77777777">
        <w:trPr>
          <w:trHeight w:val="300"/>
        </w:trPr>
        <w:tc>
          <w:tcPr>
            <w:tcW w:w="9040" w:type="dxa"/>
            <w:gridSpan w:val="8"/>
            <w:tcBorders>
              <w:top w:val="single" w:sz="12" w:space="0" w:color="000000"/>
              <w:left w:val="single" w:sz="12" w:space="0" w:color="000000"/>
              <w:bottom w:val="single" w:sz="12" w:space="0" w:color="000000"/>
              <w:right w:val="single" w:sz="12" w:space="0" w:color="000000"/>
            </w:tcBorders>
            <w:shd w:val="clear" w:color="auto" w:fill="EBF1DD"/>
            <w:vAlign w:val="center"/>
          </w:tcPr>
          <w:p w14:paraId="6D84CD4B" w14:textId="77777777" w:rsidR="00B136BD" w:rsidRDefault="00000000">
            <w:pPr>
              <w:pStyle w:val="LO-normal"/>
              <w:widowControl w:val="0"/>
              <w:numPr>
                <w:ilvl w:val="0"/>
                <w:numId w:val="1"/>
              </w:numPr>
              <w:spacing w:after="0" w:line="240" w:lineRule="auto"/>
              <w:ind w:left="426"/>
              <w:rPr>
                <w:color w:val="000000"/>
              </w:rPr>
            </w:pPr>
            <w:r>
              <w:rPr>
                <w:b/>
                <w:color w:val="000000"/>
              </w:rPr>
              <w:t>Carga horaria</w:t>
            </w:r>
          </w:p>
        </w:tc>
      </w:tr>
      <w:tr w:rsidR="00B136BD" w14:paraId="292A36D7" w14:textId="77777777">
        <w:trPr>
          <w:trHeight w:val="388"/>
        </w:trPr>
        <w:tc>
          <w:tcPr>
            <w:tcW w:w="2944"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02A484A3" w14:textId="77777777" w:rsidR="00B136BD" w:rsidRDefault="00000000">
            <w:pPr>
              <w:pStyle w:val="LO-normal"/>
              <w:widowControl w:val="0"/>
              <w:tabs>
                <w:tab w:val="left" w:pos="0"/>
              </w:tabs>
              <w:ind w:left="663" w:hanging="663"/>
              <w:rPr>
                <w:b/>
              </w:rPr>
            </w:pPr>
            <w:r>
              <w:rPr>
                <w:b/>
              </w:rPr>
              <w:t>Horas de clase semanales</w:t>
            </w:r>
          </w:p>
        </w:tc>
        <w:tc>
          <w:tcPr>
            <w:tcW w:w="1279" w:type="dxa"/>
            <w:gridSpan w:val="2"/>
            <w:tcBorders>
              <w:top w:val="single" w:sz="12" w:space="0" w:color="000000"/>
              <w:left w:val="single" w:sz="12" w:space="0" w:color="000000"/>
              <w:bottom w:val="single" w:sz="12" w:space="0" w:color="000000"/>
              <w:right w:val="single" w:sz="12" w:space="0" w:color="000000"/>
            </w:tcBorders>
          </w:tcPr>
          <w:p w14:paraId="7C810A1F" w14:textId="77777777" w:rsidR="00B136BD" w:rsidRDefault="00000000">
            <w:pPr>
              <w:pStyle w:val="LO-normal"/>
              <w:widowControl w:val="0"/>
              <w:jc w:val="center"/>
            </w:pPr>
            <w:r>
              <w:t>4</w:t>
            </w:r>
          </w:p>
        </w:tc>
        <w:tc>
          <w:tcPr>
            <w:tcW w:w="2927" w:type="dxa"/>
            <w:gridSpan w:val="3"/>
            <w:tcBorders>
              <w:top w:val="single" w:sz="12" w:space="0" w:color="000000"/>
              <w:left w:val="single" w:sz="12" w:space="0" w:color="000000"/>
              <w:bottom w:val="single" w:sz="12" w:space="0" w:color="000000"/>
              <w:right w:val="single" w:sz="12" w:space="0" w:color="000000"/>
            </w:tcBorders>
            <w:shd w:val="clear" w:color="auto" w:fill="1E1C11"/>
          </w:tcPr>
          <w:p w14:paraId="7D6E4E35" w14:textId="77777777" w:rsidR="00B136BD" w:rsidRDefault="00B136BD">
            <w:pPr>
              <w:pStyle w:val="LO-normal"/>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0BBB3D45" w14:textId="77777777" w:rsidR="00B136BD" w:rsidRDefault="00B136BD">
            <w:pPr>
              <w:pStyle w:val="LO-normal"/>
              <w:widowControl w:val="0"/>
              <w:ind w:left="660" w:hanging="660"/>
            </w:pPr>
          </w:p>
        </w:tc>
      </w:tr>
      <w:tr w:rsidR="00B136BD" w14:paraId="3C554092" w14:textId="77777777">
        <w:trPr>
          <w:trHeight w:val="170"/>
        </w:trPr>
        <w:tc>
          <w:tcPr>
            <w:tcW w:w="2944" w:type="dxa"/>
            <w:gridSpan w:val="2"/>
            <w:vMerge w:val="restart"/>
            <w:tcBorders>
              <w:top w:val="single" w:sz="12" w:space="0" w:color="000000"/>
              <w:left w:val="single" w:sz="12" w:space="0" w:color="000000"/>
              <w:right w:val="single" w:sz="4" w:space="0" w:color="000000"/>
            </w:tcBorders>
            <w:shd w:val="clear" w:color="auto" w:fill="FFFFFF"/>
          </w:tcPr>
          <w:p w14:paraId="5386A77A" w14:textId="77777777" w:rsidR="00B136BD" w:rsidRDefault="00000000">
            <w:pPr>
              <w:pStyle w:val="LO-normal"/>
              <w:widowControl w:val="0"/>
              <w:tabs>
                <w:tab w:val="left" w:pos="0"/>
              </w:tabs>
              <w:ind w:left="663" w:hanging="663"/>
              <w:rPr>
                <w:b/>
              </w:rPr>
            </w:pPr>
            <w:r>
              <w:rPr>
                <w:b/>
              </w:rPr>
              <w:t>Horas de clase totales</w:t>
            </w:r>
          </w:p>
        </w:tc>
        <w:tc>
          <w:tcPr>
            <w:tcW w:w="1279" w:type="dxa"/>
            <w:gridSpan w:val="2"/>
            <w:vMerge w:val="restart"/>
            <w:tcBorders>
              <w:top w:val="single" w:sz="12" w:space="0" w:color="000000"/>
              <w:left w:val="single" w:sz="12" w:space="0" w:color="000000"/>
              <w:right w:val="single" w:sz="12" w:space="0" w:color="000000"/>
            </w:tcBorders>
          </w:tcPr>
          <w:p w14:paraId="6FD3D732" w14:textId="77777777" w:rsidR="00B136BD" w:rsidRDefault="00000000">
            <w:pPr>
              <w:pStyle w:val="LO-normal"/>
              <w:widowControl w:val="0"/>
              <w:ind w:left="660" w:hanging="660"/>
              <w:jc w:val="center"/>
            </w:pPr>
            <w:r>
              <w:t>64</w:t>
            </w:r>
          </w:p>
        </w:tc>
        <w:tc>
          <w:tcPr>
            <w:tcW w:w="2927" w:type="dxa"/>
            <w:gridSpan w:val="3"/>
            <w:tcBorders>
              <w:top w:val="single" w:sz="12" w:space="0" w:color="000000"/>
              <w:left w:val="single" w:sz="12" w:space="0" w:color="000000"/>
              <w:bottom w:val="single" w:sz="12" w:space="0" w:color="000000"/>
              <w:right w:val="single" w:sz="12" w:space="0" w:color="000000"/>
            </w:tcBorders>
          </w:tcPr>
          <w:p w14:paraId="2CF39E3D" w14:textId="77777777" w:rsidR="00B136BD" w:rsidRDefault="00000000">
            <w:pPr>
              <w:pStyle w:val="LO-normal"/>
              <w:widowControl w:val="0"/>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190A546B" w14:textId="77777777" w:rsidR="00B136BD" w:rsidRDefault="00B136BD">
            <w:pPr>
              <w:pStyle w:val="LO-normal"/>
              <w:widowControl w:val="0"/>
              <w:ind w:left="660" w:hanging="660"/>
              <w:jc w:val="center"/>
            </w:pPr>
          </w:p>
        </w:tc>
      </w:tr>
      <w:tr w:rsidR="00B136BD" w14:paraId="023AAC1F" w14:textId="77777777">
        <w:trPr>
          <w:trHeight w:val="170"/>
        </w:trPr>
        <w:tc>
          <w:tcPr>
            <w:tcW w:w="2944" w:type="dxa"/>
            <w:gridSpan w:val="2"/>
            <w:vMerge/>
            <w:tcBorders>
              <w:top w:val="single" w:sz="12" w:space="0" w:color="000000"/>
              <w:left w:val="single" w:sz="12" w:space="0" w:color="000000"/>
              <w:right w:val="single" w:sz="4" w:space="0" w:color="000000"/>
            </w:tcBorders>
            <w:shd w:val="clear" w:color="auto" w:fill="FFFFFF"/>
          </w:tcPr>
          <w:p w14:paraId="2D9B079E" w14:textId="77777777" w:rsidR="00B136BD" w:rsidRDefault="00B136BD">
            <w:pPr>
              <w:pStyle w:val="LO-normal"/>
              <w:widowControl w:val="0"/>
              <w:spacing w:after="0"/>
            </w:pPr>
          </w:p>
        </w:tc>
        <w:tc>
          <w:tcPr>
            <w:tcW w:w="1279" w:type="dxa"/>
            <w:gridSpan w:val="2"/>
            <w:vMerge/>
            <w:tcBorders>
              <w:top w:val="single" w:sz="12" w:space="0" w:color="000000"/>
              <w:left w:val="single" w:sz="12" w:space="0" w:color="000000"/>
              <w:right w:val="single" w:sz="12" w:space="0" w:color="000000"/>
            </w:tcBorders>
          </w:tcPr>
          <w:p w14:paraId="2F80056D" w14:textId="77777777" w:rsidR="00B136BD" w:rsidRDefault="00B136BD">
            <w:pPr>
              <w:pStyle w:val="LO-normal"/>
              <w:widowControl w:val="0"/>
              <w:spacing w:after="0"/>
            </w:pPr>
          </w:p>
        </w:tc>
        <w:tc>
          <w:tcPr>
            <w:tcW w:w="2927" w:type="dxa"/>
            <w:gridSpan w:val="3"/>
            <w:tcBorders>
              <w:top w:val="single" w:sz="12" w:space="0" w:color="000000"/>
              <w:left w:val="single" w:sz="12" w:space="0" w:color="000000"/>
              <w:bottom w:val="single" w:sz="12" w:space="0" w:color="000000"/>
              <w:right w:val="single" w:sz="12" w:space="0" w:color="000000"/>
            </w:tcBorders>
          </w:tcPr>
          <w:p w14:paraId="5D5CF5F2" w14:textId="77777777" w:rsidR="00B136BD" w:rsidRDefault="00000000">
            <w:pPr>
              <w:pStyle w:val="LO-normal"/>
              <w:widowControl w:val="0"/>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52542C77" w14:textId="77777777" w:rsidR="00B136BD" w:rsidRDefault="00B136BD">
            <w:pPr>
              <w:pStyle w:val="LO-normal"/>
              <w:widowControl w:val="0"/>
              <w:ind w:left="660" w:hanging="660"/>
              <w:jc w:val="center"/>
            </w:pPr>
          </w:p>
        </w:tc>
      </w:tr>
      <w:tr w:rsidR="00B136BD" w14:paraId="0F9231CC" w14:textId="77777777">
        <w:trPr>
          <w:trHeight w:val="170"/>
        </w:trPr>
        <w:tc>
          <w:tcPr>
            <w:tcW w:w="2944" w:type="dxa"/>
            <w:gridSpan w:val="2"/>
            <w:vMerge/>
            <w:tcBorders>
              <w:top w:val="single" w:sz="12" w:space="0" w:color="000000"/>
              <w:left w:val="single" w:sz="12" w:space="0" w:color="000000"/>
              <w:right w:val="single" w:sz="4" w:space="0" w:color="000000"/>
            </w:tcBorders>
            <w:shd w:val="clear" w:color="auto" w:fill="FFFFFF"/>
          </w:tcPr>
          <w:p w14:paraId="1FE9E167" w14:textId="77777777" w:rsidR="00B136BD" w:rsidRDefault="00B136BD">
            <w:pPr>
              <w:pStyle w:val="LO-normal"/>
              <w:widowControl w:val="0"/>
              <w:spacing w:after="0"/>
            </w:pPr>
          </w:p>
        </w:tc>
        <w:tc>
          <w:tcPr>
            <w:tcW w:w="1279" w:type="dxa"/>
            <w:gridSpan w:val="2"/>
            <w:vMerge/>
            <w:tcBorders>
              <w:top w:val="single" w:sz="12" w:space="0" w:color="000000"/>
              <w:left w:val="single" w:sz="12" w:space="0" w:color="000000"/>
              <w:right w:val="single" w:sz="12" w:space="0" w:color="000000"/>
            </w:tcBorders>
          </w:tcPr>
          <w:p w14:paraId="6A78F27A" w14:textId="77777777" w:rsidR="00B136BD" w:rsidRDefault="00B136BD">
            <w:pPr>
              <w:pStyle w:val="LO-normal"/>
              <w:widowControl w:val="0"/>
              <w:spacing w:after="0"/>
            </w:pPr>
          </w:p>
        </w:tc>
        <w:tc>
          <w:tcPr>
            <w:tcW w:w="2927" w:type="dxa"/>
            <w:gridSpan w:val="3"/>
            <w:tcBorders>
              <w:top w:val="single" w:sz="12" w:space="0" w:color="000000"/>
              <w:left w:val="single" w:sz="12" w:space="0" w:color="000000"/>
              <w:bottom w:val="single" w:sz="12" w:space="0" w:color="000000"/>
              <w:right w:val="single" w:sz="12" w:space="0" w:color="000000"/>
            </w:tcBorders>
          </w:tcPr>
          <w:p w14:paraId="3CFB1CCB" w14:textId="77777777" w:rsidR="00B136BD" w:rsidRDefault="00000000">
            <w:pPr>
              <w:pStyle w:val="LO-normal"/>
              <w:widowControl w:val="0"/>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088C75DC" w14:textId="77777777" w:rsidR="00B136BD" w:rsidRDefault="00B136BD">
            <w:pPr>
              <w:pStyle w:val="LO-normal"/>
              <w:widowControl w:val="0"/>
              <w:ind w:left="660" w:hanging="660"/>
            </w:pPr>
          </w:p>
        </w:tc>
      </w:tr>
    </w:tbl>
    <w:p w14:paraId="768D0D69" w14:textId="77777777" w:rsidR="00B136BD" w:rsidRDefault="00B136BD">
      <w:pPr>
        <w:pStyle w:val="LO-normal"/>
      </w:pPr>
      <w:bookmarkStart w:id="0" w:name="_heading=h.gjdgxs"/>
      <w:bookmarkEnd w:id="0"/>
    </w:p>
    <w:p w14:paraId="1C487F17" w14:textId="77777777" w:rsidR="00B136BD" w:rsidRDefault="00B136BD">
      <w:pPr>
        <w:pStyle w:val="LO-normal"/>
      </w:pPr>
    </w:p>
    <w:tbl>
      <w:tblPr>
        <w:tblW w:w="9214" w:type="dxa"/>
        <w:tblInd w:w="-68" w:type="dxa"/>
        <w:tblLook w:val="0000" w:firstRow="0" w:lastRow="0" w:firstColumn="0" w:lastColumn="0" w:noHBand="0" w:noVBand="0"/>
      </w:tblPr>
      <w:tblGrid>
        <w:gridCol w:w="8101"/>
        <w:gridCol w:w="1113"/>
      </w:tblGrid>
      <w:tr w:rsidR="00B136BD" w14:paraId="53870A69" w14:textId="77777777">
        <w:trPr>
          <w:trHeight w:val="300"/>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24405845" w14:textId="77777777" w:rsidR="00B136BD" w:rsidRDefault="00000000">
            <w:pPr>
              <w:pStyle w:val="LO-normal"/>
              <w:widowControl w:val="0"/>
              <w:numPr>
                <w:ilvl w:val="0"/>
                <w:numId w:val="1"/>
              </w:numPr>
              <w:spacing w:after="0" w:line="240" w:lineRule="auto"/>
              <w:ind w:left="426"/>
              <w:rPr>
                <w:color w:val="000000"/>
              </w:rPr>
            </w:pPr>
            <w:r>
              <w:rPr>
                <w:b/>
                <w:color w:val="000000"/>
              </w:rPr>
              <w:t>Unidades correlativas</w:t>
            </w:r>
            <w:r>
              <w:rPr>
                <w:color w:val="000000"/>
              </w:rPr>
              <w:t xml:space="preserve"> precedentes en el Plan de Estudios</w:t>
            </w:r>
          </w:p>
        </w:tc>
      </w:tr>
      <w:tr w:rsidR="00B136BD" w14:paraId="68AAC5C1"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tcPr>
          <w:p w14:paraId="7EA73296" w14:textId="77777777" w:rsidR="00B136BD" w:rsidRDefault="00000000">
            <w:pPr>
              <w:pStyle w:val="LO-normal"/>
              <w:widowControl w:val="0"/>
              <w:ind w:left="1276"/>
              <w:jc w:val="center"/>
            </w:pPr>
            <w:r>
              <w:t>Denominación</w:t>
            </w:r>
          </w:p>
        </w:tc>
        <w:tc>
          <w:tcPr>
            <w:tcW w:w="1113" w:type="dxa"/>
            <w:tcBorders>
              <w:top w:val="single" w:sz="12" w:space="0" w:color="000000"/>
              <w:bottom w:val="single" w:sz="4" w:space="0" w:color="000000"/>
              <w:right w:val="single" w:sz="12" w:space="0" w:color="000000"/>
            </w:tcBorders>
            <w:shd w:val="clear" w:color="auto" w:fill="EBF1DD"/>
          </w:tcPr>
          <w:p w14:paraId="6F4C9987" w14:textId="77777777" w:rsidR="00B136BD" w:rsidRDefault="00000000">
            <w:pPr>
              <w:pStyle w:val="LO-normal"/>
              <w:widowControl w:val="0"/>
              <w:ind w:left="660" w:hanging="660"/>
              <w:jc w:val="center"/>
            </w:pPr>
            <w:r>
              <w:t>Código</w:t>
            </w:r>
          </w:p>
        </w:tc>
      </w:tr>
      <w:tr w:rsidR="00B136BD" w14:paraId="0CAC127D" w14:textId="77777777">
        <w:trPr>
          <w:trHeight w:val="300"/>
        </w:trPr>
        <w:tc>
          <w:tcPr>
            <w:tcW w:w="8100" w:type="dxa"/>
            <w:tcBorders>
              <w:left w:val="single" w:sz="12" w:space="0" w:color="000000"/>
              <w:bottom w:val="single" w:sz="4" w:space="0" w:color="000000"/>
              <w:right w:val="single" w:sz="4" w:space="0" w:color="000000"/>
            </w:tcBorders>
          </w:tcPr>
          <w:p w14:paraId="7A7164BC" w14:textId="77777777" w:rsidR="00B136BD" w:rsidRDefault="00000000">
            <w:pPr>
              <w:pStyle w:val="LO-normal"/>
              <w:widowControl w:val="0"/>
              <w:ind w:left="660" w:hanging="660"/>
            </w:pPr>
            <w:r>
              <w:t xml:space="preserve"> Paradigmas de Programación</w:t>
            </w:r>
          </w:p>
        </w:tc>
        <w:tc>
          <w:tcPr>
            <w:tcW w:w="1113" w:type="dxa"/>
            <w:tcBorders>
              <w:bottom w:val="single" w:sz="4" w:space="0" w:color="000000"/>
              <w:right w:val="single" w:sz="12" w:space="0" w:color="000000"/>
            </w:tcBorders>
          </w:tcPr>
          <w:p w14:paraId="6B328884" w14:textId="77777777" w:rsidR="00B136BD" w:rsidRDefault="00000000">
            <w:pPr>
              <w:pStyle w:val="LO-normal"/>
              <w:widowControl w:val="0"/>
              <w:jc w:val="center"/>
            </w:pPr>
            <w:r>
              <w:t>6015</w:t>
            </w:r>
          </w:p>
        </w:tc>
      </w:tr>
      <w:tr w:rsidR="00B136BD" w14:paraId="005BC5FB" w14:textId="77777777">
        <w:trPr>
          <w:trHeight w:val="300"/>
        </w:trPr>
        <w:tc>
          <w:tcPr>
            <w:tcW w:w="8100" w:type="dxa"/>
            <w:tcBorders>
              <w:left w:val="single" w:sz="12" w:space="0" w:color="000000"/>
              <w:bottom w:val="single" w:sz="4" w:space="0" w:color="000000"/>
              <w:right w:val="single" w:sz="4" w:space="0" w:color="000000"/>
            </w:tcBorders>
          </w:tcPr>
          <w:p w14:paraId="404DF37E" w14:textId="77777777" w:rsidR="00B136BD" w:rsidRDefault="00000000">
            <w:pPr>
              <w:pStyle w:val="LO-normal"/>
              <w:widowControl w:val="0"/>
              <w:ind w:left="660" w:hanging="660"/>
            </w:pPr>
            <w:r>
              <w:t>     </w:t>
            </w:r>
          </w:p>
        </w:tc>
        <w:tc>
          <w:tcPr>
            <w:tcW w:w="1113" w:type="dxa"/>
            <w:tcBorders>
              <w:bottom w:val="single" w:sz="4" w:space="0" w:color="000000"/>
              <w:right w:val="single" w:sz="12" w:space="0" w:color="000000"/>
            </w:tcBorders>
          </w:tcPr>
          <w:p w14:paraId="0982F774" w14:textId="77777777" w:rsidR="00B136BD" w:rsidRPr="00D3537C" w:rsidRDefault="00B136BD">
            <w:pPr>
              <w:pStyle w:val="LO-normal"/>
              <w:widowControl w:val="0"/>
              <w:ind w:left="660" w:hanging="660"/>
              <w:rPr>
                <w:highlight w:val="lightGray"/>
              </w:rPr>
            </w:pPr>
          </w:p>
        </w:tc>
      </w:tr>
    </w:tbl>
    <w:p w14:paraId="5BC6E16F" w14:textId="77777777" w:rsidR="00B136BD" w:rsidRPr="00D3537C" w:rsidRDefault="00B136BD">
      <w:pPr>
        <w:pStyle w:val="LO-normal"/>
        <w:rPr>
          <w:highlight w:val="lightGray"/>
        </w:rPr>
      </w:pPr>
    </w:p>
    <w:tbl>
      <w:tblPr>
        <w:tblW w:w="9299" w:type="dxa"/>
        <w:tblInd w:w="-127" w:type="dxa"/>
        <w:tblLook w:val="0000" w:firstRow="0" w:lastRow="0" w:firstColumn="0" w:lastColumn="0" w:noHBand="0" w:noVBand="0"/>
      </w:tblPr>
      <w:tblGrid>
        <w:gridCol w:w="9299"/>
      </w:tblGrid>
      <w:tr w:rsidR="00B136BD" w14:paraId="18D95048"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77C34274" w14:textId="77777777" w:rsidR="00B136BD" w:rsidRDefault="00000000">
            <w:pPr>
              <w:pStyle w:val="LO-normal"/>
              <w:widowControl w:val="0"/>
              <w:numPr>
                <w:ilvl w:val="0"/>
                <w:numId w:val="1"/>
              </w:numPr>
              <w:spacing w:after="0" w:line="240" w:lineRule="auto"/>
              <w:ind w:left="392" w:right="1377"/>
              <w:rPr>
                <w:color w:val="000000"/>
              </w:rPr>
            </w:pPr>
            <w:r>
              <w:rPr>
                <w:b/>
                <w:color w:val="000000"/>
              </w:rPr>
              <w:t>Contenidos mínimos</w:t>
            </w:r>
            <w:r>
              <w:rPr>
                <w:color w:val="000000"/>
              </w:rPr>
              <w:t xml:space="preserve"> según Plan de Estudios </w:t>
            </w:r>
          </w:p>
        </w:tc>
      </w:tr>
      <w:tr w:rsidR="00B136BD" w14:paraId="28A72C75" w14:textId="77777777">
        <w:tc>
          <w:tcPr>
            <w:tcW w:w="9299" w:type="dxa"/>
            <w:tcBorders>
              <w:top w:val="single" w:sz="12" w:space="0" w:color="000000"/>
              <w:left w:val="single" w:sz="12" w:space="0" w:color="000000"/>
              <w:bottom w:val="single" w:sz="4" w:space="0" w:color="000000"/>
              <w:right w:val="single" w:sz="12" w:space="0" w:color="000000"/>
            </w:tcBorders>
          </w:tcPr>
          <w:p w14:paraId="63E9A29C" w14:textId="77777777" w:rsidR="00B136BD" w:rsidRDefault="00000000">
            <w:pPr>
              <w:pStyle w:val="LO-normal"/>
              <w:widowControl w:val="0"/>
              <w:spacing w:after="0" w:line="240" w:lineRule="auto"/>
              <w:jc w:val="both"/>
            </w:pPr>
            <w:r>
              <w:t>Aplicación de lenguajes de programación. Estudios del lenguajes de programación según distintas necesidades y aplicaciones. Problemáticas de compatibilidad entre lenguajes. Instalación y configuración de lenguajes en distintos sistemas operativos. Desarrollo de un proyecto de programación en un lenguaje particular.</w:t>
            </w:r>
          </w:p>
          <w:p w14:paraId="15102D51" w14:textId="77777777" w:rsidR="00B136BD" w:rsidRDefault="00B136BD">
            <w:pPr>
              <w:pStyle w:val="LO-normal"/>
              <w:widowControl w:val="0"/>
              <w:spacing w:after="0" w:line="240" w:lineRule="auto"/>
              <w:jc w:val="both"/>
            </w:pPr>
          </w:p>
        </w:tc>
      </w:tr>
    </w:tbl>
    <w:p w14:paraId="3061488A" w14:textId="77777777" w:rsidR="00B136BD" w:rsidRDefault="00B136BD">
      <w:pPr>
        <w:pStyle w:val="LO-normal"/>
      </w:pPr>
    </w:p>
    <w:tbl>
      <w:tblPr>
        <w:tblW w:w="9284" w:type="dxa"/>
        <w:tblInd w:w="-113" w:type="dxa"/>
        <w:tblLook w:val="0000" w:firstRow="0" w:lastRow="0" w:firstColumn="0" w:lastColumn="0" w:noHBand="0" w:noVBand="0"/>
      </w:tblPr>
      <w:tblGrid>
        <w:gridCol w:w="9284"/>
      </w:tblGrid>
      <w:tr w:rsidR="00B136BD" w14:paraId="768C39C8"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1F28AD47" w14:textId="77777777" w:rsidR="00B136BD" w:rsidRDefault="00000000">
            <w:pPr>
              <w:pStyle w:val="LO-normal"/>
              <w:widowControl w:val="0"/>
              <w:numPr>
                <w:ilvl w:val="0"/>
                <w:numId w:val="1"/>
              </w:numPr>
              <w:spacing w:after="0" w:line="240" w:lineRule="auto"/>
              <w:ind w:left="392" w:right="108"/>
              <w:rPr>
                <w:color w:val="000000"/>
              </w:rPr>
            </w:pPr>
            <w:r>
              <w:rPr>
                <w:b/>
                <w:color w:val="000000"/>
              </w:rPr>
              <w:t>Fundamentación</w:t>
            </w:r>
          </w:p>
        </w:tc>
      </w:tr>
      <w:tr w:rsidR="00B136BD" w14:paraId="40CE1BF7" w14:textId="77777777">
        <w:tc>
          <w:tcPr>
            <w:tcW w:w="9284" w:type="dxa"/>
            <w:tcBorders>
              <w:top w:val="single" w:sz="12" w:space="0" w:color="000000"/>
              <w:left w:val="single" w:sz="12" w:space="0" w:color="000000"/>
              <w:bottom w:val="single" w:sz="4" w:space="0" w:color="000000"/>
              <w:right w:val="single" w:sz="12" w:space="0" w:color="000000"/>
            </w:tcBorders>
          </w:tcPr>
          <w:p w14:paraId="7C91A84F" w14:textId="77777777" w:rsidR="00B136BD" w:rsidRDefault="00000000">
            <w:pPr>
              <w:pStyle w:val="LO-normal"/>
              <w:widowControl w:val="0"/>
              <w:spacing w:after="0" w:line="240" w:lineRule="auto"/>
              <w:jc w:val="both"/>
            </w:pPr>
            <w:r>
              <w:t xml:space="preserve">La asignatura </w:t>
            </w:r>
            <w:r>
              <w:rPr>
                <w:b/>
                <w:bCs/>
              </w:rPr>
              <w:t>Laboratorio de Programación y Lenguajes</w:t>
            </w:r>
            <w:r>
              <w:t xml:space="preserve"> se ubica en el segundo cuatrimestre del segundo año según el plan vigente (cuarto cuatrimestre), además tiene como correlativa precedente a la asignatura Paradigmas de Programación, y como espacio curricular subsiguiente a la asignatura Seguridad informática..</w:t>
            </w:r>
          </w:p>
          <w:p w14:paraId="7AF2EC3C" w14:textId="77777777" w:rsidR="00B136BD" w:rsidRDefault="00000000">
            <w:pPr>
              <w:pStyle w:val="LO-normal"/>
              <w:widowControl w:val="0"/>
              <w:spacing w:after="0" w:line="240" w:lineRule="auto"/>
              <w:jc w:val="both"/>
            </w:pPr>
            <w:r>
              <w:t>La asignatura reviste vital importancia para el perfil de egresado, ya que en los entornos dinámicos y cambiante de las organizaciones los problemas requieren soluciones de desarrollo de software que utilizan distintos lenguajes de programación. Es indispensable que el alumno comprenda y conozca los distintos lenguajes de programación que se pueden aplicar en la resolución de problemas informáticos.</w:t>
            </w:r>
          </w:p>
          <w:p w14:paraId="545DBEA5" w14:textId="77777777" w:rsidR="00B136BD" w:rsidRDefault="00000000">
            <w:pPr>
              <w:pStyle w:val="LO-normal"/>
              <w:widowControl w:val="0"/>
              <w:spacing w:after="0" w:line="240" w:lineRule="auto"/>
              <w:jc w:val="both"/>
            </w:pPr>
            <w:r>
              <w:t>El principal enfoque de enseñanza que se utilizan para llevar adelante la asignatura es la resolución de problemas basados en ejemplos prácticos. Se proporcionan diversos ejemplos que los estudiantes analizan y comprenden cómo funcionan, luego trabajan en solucionar problemas utilizando las técnicas de los distintos paradigmas que le permiten aprende a aplicar los conceptos analizados y comprendidos.</w:t>
            </w:r>
          </w:p>
          <w:p w14:paraId="2B679BBB" w14:textId="77777777" w:rsidR="00B136BD" w:rsidRDefault="00B136BD">
            <w:pPr>
              <w:pStyle w:val="LO-normal"/>
              <w:widowControl w:val="0"/>
              <w:spacing w:after="0" w:line="240" w:lineRule="auto"/>
            </w:pPr>
          </w:p>
        </w:tc>
      </w:tr>
    </w:tbl>
    <w:p w14:paraId="3E13B410" w14:textId="77777777" w:rsidR="00B136BD" w:rsidRDefault="00B136BD">
      <w:pPr>
        <w:pStyle w:val="LO-normal"/>
        <w:ind w:left="-284"/>
      </w:pPr>
    </w:p>
    <w:tbl>
      <w:tblPr>
        <w:tblW w:w="9293" w:type="dxa"/>
        <w:tblInd w:w="-120" w:type="dxa"/>
        <w:tblLook w:val="0000" w:firstRow="0" w:lastRow="0" w:firstColumn="0" w:lastColumn="0" w:noHBand="0" w:noVBand="0"/>
      </w:tblPr>
      <w:tblGrid>
        <w:gridCol w:w="9293"/>
      </w:tblGrid>
      <w:tr w:rsidR="00B136BD" w14:paraId="481E3293"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14EFA1C8" w14:textId="77777777" w:rsidR="00B136BD" w:rsidRDefault="00000000">
            <w:pPr>
              <w:pStyle w:val="LO-normal"/>
              <w:widowControl w:val="0"/>
              <w:numPr>
                <w:ilvl w:val="0"/>
                <w:numId w:val="1"/>
              </w:numPr>
              <w:spacing w:after="0" w:line="240" w:lineRule="auto"/>
              <w:ind w:left="392" w:right="108"/>
              <w:rPr>
                <w:color w:val="000000"/>
              </w:rPr>
            </w:pPr>
            <w:r>
              <w:rPr>
                <w:b/>
                <w:color w:val="000000"/>
              </w:rPr>
              <w:t xml:space="preserve">Objetivos </w:t>
            </w:r>
          </w:p>
        </w:tc>
      </w:tr>
      <w:tr w:rsidR="00B136BD" w14:paraId="2BC1E1D6" w14:textId="77777777">
        <w:tc>
          <w:tcPr>
            <w:tcW w:w="9293" w:type="dxa"/>
            <w:tcBorders>
              <w:top w:val="single" w:sz="12" w:space="0" w:color="000000"/>
              <w:left w:val="single" w:sz="12" w:space="0" w:color="000000"/>
              <w:bottom w:val="single" w:sz="4" w:space="0" w:color="000000"/>
              <w:right w:val="single" w:sz="12" w:space="0" w:color="000000"/>
            </w:tcBorders>
          </w:tcPr>
          <w:p w14:paraId="4986FEBA" w14:textId="77777777" w:rsidR="00B136BD" w:rsidRDefault="00000000">
            <w:pPr>
              <w:pStyle w:val="LO-normal"/>
              <w:widowControl w:val="0"/>
              <w:spacing w:after="0" w:line="240" w:lineRule="auto"/>
              <w:jc w:val="both"/>
            </w:pPr>
            <w:r>
              <w:t>Que los estudiantes logren:</w:t>
            </w:r>
          </w:p>
          <w:p w14:paraId="5AE710CB" w14:textId="77777777" w:rsidR="00B136BD" w:rsidRDefault="00B136BD">
            <w:pPr>
              <w:pStyle w:val="LO-normal"/>
              <w:widowControl w:val="0"/>
              <w:spacing w:after="0" w:line="240" w:lineRule="auto"/>
              <w:ind w:left="1080"/>
              <w:jc w:val="both"/>
            </w:pPr>
          </w:p>
          <w:p w14:paraId="6D7C12CF" w14:textId="77777777" w:rsidR="00B136BD" w:rsidRDefault="00000000">
            <w:pPr>
              <w:pStyle w:val="LO-normal"/>
              <w:widowControl w:val="0"/>
              <w:numPr>
                <w:ilvl w:val="0"/>
                <w:numId w:val="2"/>
              </w:numPr>
              <w:spacing w:after="0" w:line="240" w:lineRule="auto"/>
              <w:jc w:val="both"/>
            </w:pPr>
            <w:r>
              <w:t>Comprender la base teórica y los fundamentos del lenguajes de programación. En Particular los lenguajes, NodeJs y Java</w:t>
            </w:r>
          </w:p>
          <w:p w14:paraId="4BEA91F3" w14:textId="77777777" w:rsidR="00B136BD" w:rsidRDefault="00000000">
            <w:pPr>
              <w:pStyle w:val="LO-normal"/>
              <w:widowControl w:val="0"/>
              <w:numPr>
                <w:ilvl w:val="0"/>
                <w:numId w:val="2"/>
              </w:numPr>
              <w:spacing w:after="0" w:line="240" w:lineRule="auto"/>
              <w:jc w:val="both"/>
            </w:pPr>
            <w:r>
              <w:t>Conocer la sintaxis y semántica de los lenguajes de programación y su uso en la práctica.</w:t>
            </w:r>
          </w:p>
          <w:p w14:paraId="00EDEFC6" w14:textId="77777777" w:rsidR="00B136BD" w:rsidRDefault="00000000">
            <w:pPr>
              <w:pStyle w:val="LO-normal"/>
              <w:widowControl w:val="0"/>
              <w:numPr>
                <w:ilvl w:val="0"/>
                <w:numId w:val="2"/>
              </w:numPr>
              <w:spacing w:after="0" w:line="240" w:lineRule="auto"/>
              <w:jc w:val="both"/>
            </w:pPr>
            <w:r>
              <w:t>Utilizar entornos de desarrollo que permitan la utilización de distintos lenguajes en cada sistemas operativo.</w:t>
            </w:r>
          </w:p>
          <w:p w14:paraId="43141FE6" w14:textId="77777777" w:rsidR="00B136BD" w:rsidRDefault="00000000">
            <w:pPr>
              <w:pStyle w:val="LO-normal"/>
              <w:widowControl w:val="0"/>
              <w:numPr>
                <w:ilvl w:val="0"/>
                <w:numId w:val="2"/>
              </w:numPr>
              <w:spacing w:after="0" w:line="240" w:lineRule="auto"/>
              <w:jc w:val="both"/>
            </w:pPr>
            <w:r>
              <w:t>Resolver problemas lógicos de mediana y alta complejidad utilizando las herramientas que proveen cada lenguaje de programación</w:t>
            </w:r>
          </w:p>
          <w:p w14:paraId="76189165" w14:textId="77777777" w:rsidR="00B136BD" w:rsidRDefault="00000000">
            <w:pPr>
              <w:pStyle w:val="LO-normal"/>
              <w:widowControl w:val="0"/>
              <w:numPr>
                <w:ilvl w:val="0"/>
                <w:numId w:val="2"/>
              </w:numPr>
              <w:spacing w:after="0" w:line="240" w:lineRule="auto"/>
              <w:jc w:val="both"/>
            </w:pPr>
            <w:r>
              <w:lastRenderedPageBreak/>
              <w:t>Enfrentar situaciones no intuitivas y adquiera pericia para modelar y desarrollar soluciones donde resulta apropiado relacionar múltiples lenguajes entre sí.</w:t>
            </w:r>
          </w:p>
          <w:p w14:paraId="278EC901" w14:textId="77777777" w:rsidR="00B136BD" w:rsidRDefault="00B136BD">
            <w:pPr>
              <w:pStyle w:val="LO-normal"/>
              <w:widowControl w:val="0"/>
              <w:spacing w:after="0" w:line="240" w:lineRule="auto"/>
              <w:ind w:left="720"/>
              <w:jc w:val="both"/>
            </w:pPr>
          </w:p>
        </w:tc>
      </w:tr>
    </w:tbl>
    <w:p w14:paraId="4801AA9B" w14:textId="77777777" w:rsidR="00B136BD" w:rsidRDefault="00B136BD">
      <w:pPr>
        <w:pStyle w:val="LO-normal"/>
        <w:ind w:left="-284"/>
      </w:pPr>
    </w:p>
    <w:tbl>
      <w:tblPr>
        <w:tblW w:w="9270" w:type="dxa"/>
        <w:tblInd w:w="-105" w:type="dxa"/>
        <w:tblLook w:val="0000" w:firstRow="0" w:lastRow="0" w:firstColumn="0" w:lastColumn="0" w:noHBand="0" w:noVBand="0"/>
      </w:tblPr>
      <w:tblGrid>
        <w:gridCol w:w="9270"/>
      </w:tblGrid>
      <w:tr w:rsidR="00B136BD" w14:paraId="6A3015E8"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02FACA50" w14:textId="77777777" w:rsidR="00B136BD" w:rsidRDefault="00000000">
            <w:pPr>
              <w:pStyle w:val="LO-normal"/>
              <w:widowControl w:val="0"/>
              <w:numPr>
                <w:ilvl w:val="0"/>
                <w:numId w:val="1"/>
              </w:numPr>
              <w:spacing w:after="0" w:line="240" w:lineRule="auto"/>
              <w:ind w:left="392" w:right="108"/>
              <w:rPr>
                <w:color w:val="000000"/>
              </w:rPr>
            </w:pPr>
            <w:r>
              <w:rPr>
                <w:b/>
                <w:color w:val="000000"/>
              </w:rPr>
              <w:t>Contenidos (organizados por unidades)</w:t>
            </w:r>
          </w:p>
        </w:tc>
      </w:tr>
      <w:tr w:rsidR="00B136BD" w14:paraId="4646A4F5" w14:textId="77777777">
        <w:tc>
          <w:tcPr>
            <w:tcW w:w="9270" w:type="dxa"/>
            <w:tcBorders>
              <w:top w:val="single" w:sz="12" w:space="0" w:color="000000"/>
              <w:left w:val="single" w:sz="12" w:space="0" w:color="000000"/>
              <w:bottom w:val="single" w:sz="4" w:space="0" w:color="000000"/>
              <w:right w:val="single" w:sz="12" w:space="0" w:color="000000"/>
            </w:tcBorders>
          </w:tcPr>
          <w:p w14:paraId="51C563FD" w14:textId="77777777" w:rsidR="00B136BD" w:rsidRDefault="00000000">
            <w:pPr>
              <w:pStyle w:val="LO-normal"/>
              <w:widowControl w:val="0"/>
              <w:spacing w:after="0" w:line="240" w:lineRule="auto"/>
              <w:rPr>
                <w:b/>
                <w:bCs/>
              </w:rPr>
            </w:pPr>
            <w:r>
              <w:rPr>
                <w:b/>
                <w:bCs/>
              </w:rPr>
              <w:t>UNIDAD I: Presentación de los lenguajes NodeJs y java</w:t>
            </w:r>
          </w:p>
          <w:p w14:paraId="1C99B150" w14:textId="77777777" w:rsidR="00B136BD" w:rsidRDefault="00000000">
            <w:pPr>
              <w:pStyle w:val="LO-normal"/>
              <w:widowControl w:val="0"/>
              <w:spacing w:after="0" w:line="240" w:lineRule="auto"/>
            </w:pPr>
            <w:r>
              <w:t>Instalación y configuración de los lenguajes NodeJs y Java es los sistemas operativos Windows y Linux. Motor de ejecución de NodeJs. Diferencia entre JRE y JDE. Instalación y configuración de los IDEs Visual Studio Code e Intellij para la utilización con NodeJs y Java en los distintos sistemas operativos.</w:t>
            </w:r>
          </w:p>
          <w:p w14:paraId="4F33F9B7" w14:textId="77777777" w:rsidR="00B136BD" w:rsidRDefault="00B136BD">
            <w:pPr>
              <w:pStyle w:val="LO-normal"/>
              <w:widowControl w:val="0"/>
              <w:spacing w:after="0" w:line="240" w:lineRule="auto"/>
              <w:jc w:val="both"/>
            </w:pPr>
          </w:p>
          <w:p w14:paraId="17FFCF67" w14:textId="77777777" w:rsidR="00B136BD" w:rsidRDefault="00B136BD">
            <w:pPr>
              <w:pStyle w:val="LO-normal"/>
              <w:widowControl w:val="0"/>
              <w:spacing w:after="0" w:line="240" w:lineRule="auto"/>
            </w:pPr>
          </w:p>
          <w:p w14:paraId="4BC467CD" w14:textId="77777777" w:rsidR="00B136BD" w:rsidRDefault="00000000">
            <w:pPr>
              <w:pStyle w:val="LO-normal"/>
              <w:widowControl w:val="0"/>
              <w:spacing w:after="0" w:line="240" w:lineRule="auto"/>
              <w:rPr>
                <w:b/>
                <w:bCs/>
              </w:rPr>
            </w:pPr>
            <w:r>
              <w:rPr>
                <w:b/>
                <w:bCs/>
              </w:rPr>
              <w:t>UNIDAD II: Gestión de Paquetes y Dependencias</w:t>
            </w:r>
          </w:p>
          <w:p w14:paraId="48CF04F4" w14:textId="77777777" w:rsidR="00B136BD" w:rsidRDefault="00000000">
            <w:pPr>
              <w:pStyle w:val="LO-normal"/>
              <w:widowControl w:val="0"/>
              <w:spacing w:after="0" w:line="240" w:lineRule="auto"/>
              <w:jc w:val="both"/>
            </w:pPr>
            <w:r>
              <w:t>Utilización de los Gestores de paquetes npm y yarm para NodeJs.</w:t>
            </w:r>
          </w:p>
          <w:p w14:paraId="48FDEA8B" w14:textId="77777777" w:rsidR="00B136BD" w:rsidRDefault="00000000">
            <w:pPr>
              <w:pStyle w:val="LO-normal"/>
              <w:widowControl w:val="0"/>
              <w:spacing w:after="0" w:line="240" w:lineRule="auto"/>
              <w:jc w:val="both"/>
            </w:pPr>
            <w:r>
              <w:t>Utilización de los Gestores de paquetes Maven y Gradle para Java.</w:t>
            </w:r>
          </w:p>
          <w:p w14:paraId="501BB189" w14:textId="77777777" w:rsidR="00B136BD" w:rsidRDefault="00000000">
            <w:pPr>
              <w:pStyle w:val="LO-normal"/>
              <w:widowControl w:val="0"/>
              <w:spacing w:after="0" w:line="240" w:lineRule="auto"/>
              <w:jc w:val="both"/>
            </w:pPr>
            <w:r>
              <w:t>Instalación de las dependencias con cada gestor de paquete de cada lenguaje.</w:t>
            </w:r>
          </w:p>
          <w:p w14:paraId="5176A2D8" w14:textId="77777777" w:rsidR="00B136BD" w:rsidRDefault="00000000">
            <w:pPr>
              <w:pStyle w:val="LO-normal"/>
              <w:widowControl w:val="0"/>
              <w:spacing w:after="0" w:line="240" w:lineRule="auto"/>
              <w:jc w:val="both"/>
            </w:pPr>
            <w:r>
              <w:t xml:space="preserve">Comprender el sistema de dependencia entre los paquetes en cada lenguaje de programación, analizar y resolver conflictos de versiones entre dependencias. Comprender la utilización de Dependencias de Desarrollo y Producción. </w:t>
            </w:r>
          </w:p>
          <w:p w14:paraId="4F521CA6" w14:textId="77777777" w:rsidR="00B136BD" w:rsidRDefault="00B136BD">
            <w:pPr>
              <w:pStyle w:val="LO-normal"/>
              <w:widowControl w:val="0"/>
              <w:spacing w:after="0" w:line="240" w:lineRule="auto"/>
              <w:jc w:val="both"/>
            </w:pPr>
          </w:p>
          <w:p w14:paraId="1C21E087" w14:textId="77777777" w:rsidR="00B136BD" w:rsidRDefault="00B136BD">
            <w:pPr>
              <w:pStyle w:val="LO-normal"/>
              <w:widowControl w:val="0"/>
              <w:spacing w:after="0" w:line="240" w:lineRule="auto"/>
              <w:jc w:val="both"/>
            </w:pPr>
          </w:p>
          <w:p w14:paraId="5AAF54D0" w14:textId="77777777" w:rsidR="00B136BD" w:rsidRDefault="00000000">
            <w:pPr>
              <w:pStyle w:val="LO-normal"/>
              <w:widowControl w:val="0"/>
              <w:spacing w:after="0" w:line="240" w:lineRule="auto"/>
              <w:rPr>
                <w:b/>
                <w:bCs/>
              </w:rPr>
            </w:pPr>
            <w:r>
              <w:rPr>
                <w:b/>
                <w:bCs/>
              </w:rPr>
              <w:t>UNIDAD III: Compatibilidad en los lenguajes con orientación al desarrollo web.</w:t>
            </w:r>
          </w:p>
          <w:p w14:paraId="13558B21" w14:textId="77777777" w:rsidR="00B136BD" w:rsidRDefault="00000000">
            <w:pPr>
              <w:pStyle w:val="LO-normal"/>
              <w:widowControl w:val="0"/>
              <w:spacing w:after="0" w:line="240" w:lineRule="auto"/>
            </w:pPr>
            <w:r>
              <w:t>Desarrollo Web el NodeJs con la librería express. Desarrollo web con el framework spring boot en Java. Compatibilidad entre la rutas de una API Rest entre los lenguajes. Utilización de interfaces en la capa de servicio que pueden implementarse en cada uno de los lenguajes.  Sintaxis avanzada y funcional en el manejo de colecciones en lo distintos lenguajes y compatibilidad.</w:t>
            </w:r>
          </w:p>
          <w:p w14:paraId="53C7231D" w14:textId="77777777" w:rsidR="00B136BD" w:rsidRDefault="00B136BD">
            <w:pPr>
              <w:pStyle w:val="LO-normal"/>
              <w:widowControl w:val="0"/>
              <w:spacing w:after="0" w:line="240" w:lineRule="auto"/>
              <w:jc w:val="both"/>
            </w:pPr>
          </w:p>
          <w:p w14:paraId="199AFD3C" w14:textId="77777777" w:rsidR="00B136BD" w:rsidRDefault="00B136BD">
            <w:pPr>
              <w:pStyle w:val="LO-normal"/>
              <w:widowControl w:val="0"/>
              <w:spacing w:after="0" w:line="240" w:lineRule="auto"/>
              <w:jc w:val="both"/>
            </w:pPr>
          </w:p>
          <w:p w14:paraId="69F19746" w14:textId="77777777" w:rsidR="00B136BD" w:rsidRDefault="00000000">
            <w:pPr>
              <w:pStyle w:val="LO-normal"/>
              <w:widowControl w:val="0"/>
              <w:spacing w:after="0" w:line="240" w:lineRule="auto"/>
              <w:rPr>
                <w:b/>
                <w:bCs/>
              </w:rPr>
            </w:pPr>
            <w:r>
              <w:rPr>
                <w:b/>
                <w:bCs/>
              </w:rPr>
              <w:t>UNIDAD IV: Desarrollo de un Proyecto  de API-RESTful</w:t>
            </w:r>
          </w:p>
          <w:p w14:paraId="74454646" w14:textId="77777777" w:rsidR="00B136BD" w:rsidRDefault="00000000">
            <w:pPr>
              <w:pStyle w:val="LO-normal"/>
              <w:widowControl w:val="0"/>
              <w:spacing w:after="0" w:line="240" w:lineRule="auto"/>
            </w:pPr>
            <w:r>
              <w:t>Desarrollo de una API-REST en NodeJs o Java con el framework spring-boot que permita realizar las operaciones básicas de un CRUD sobre varios recursos a determinar. Deberá tener manejo de colecciones en memoria. El código deberá estar publicado en un repositorio publico de internet con las instrucciones detalladas para ser probado y usado. El contrato de la API podrá ser reemplado por el desarrollo en otro lenguaje.</w:t>
            </w:r>
          </w:p>
          <w:p w14:paraId="20A5D036" w14:textId="77777777" w:rsidR="00B136BD" w:rsidRDefault="00B136BD">
            <w:pPr>
              <w:pStyle w:val="LO-normal"/>
              <w:widowControl w:val="0"/>
              <w:spacing w:after="0" w:line="240" w:lineRule="auto"/>
              <w:jc w:val="both"/>
            </w:pPr>
          </w:p>
          <w:p w14:paraId="143166EF" w14:textId="77777777" w:rsidR="00B136BD" w:rsidRDefault="00B136BD">
            <w:pPr>
              <w:pStyle w:val="LO-normal"/>
              <w:widowControl w:val="0"/>
              <w:spacing w:after="0" w:line="240" w:lineRule="auto"/>
              <w:jc w:val="both"/>
            </w:pPr>
          </w:p>
        </w:tc>
      </w:tr>
    </w:tbl>
    <w:p w14:paraId="1F332572" w14:textId="77777777" w:rsidR="00B136BD" w:rsidRDefault="00B136BD">
      <w:pPr>
        <w:pStyle w:val="LO-normal"/>
        <w:ind w:left="-284"/>
      </w:pPr>
    </w:p>
    <w:p w14:paraId="0830431C" w14:textId="77777777" w:rsidR="00B136BD" w:rsidRDefault="00B136BD">
      <w:pPr>
        <w:pStyle w:val="LO-normal"/>
        <w:ind w:left="-284"/>
      </w:pPr>
    </w:p>
    <w:p w14:paraId="3E8B4198" w14:textId="77777777" w:rsidR="00B136BD" w:rsidRDefault="00B136BD">
      <w:pPr>
        <w:pStyle w:val="LO-normal"/>
        <w:ind w:left="-284"/>
      </w:pPr>
    </w:p>
    <w:p w14:paraId="7F603570" w14:textId="77777777" w:rsidR="00B136BD" w:rsidRDefault="00B136BD">
      <w:pPr>
        <w:pStyle w:val="LO-normal"/>
        <w:ind w:left="-284"/>
      </w:pPr>
    </w:p>
    <w:tbl>
      <w:tblPr>
        <w:tblW w:w="9240" w:type="dxa"/>
        <w:tblInd w:w="-105" w:type="dxa"/>
        <w:tblLook w:val="0000" w:firstRow="0" w:lastRow="0" w:firstColumn="0" w:lastColumn="0" w:noHBand="0" w:noVBand="0"/>
      </w:tblPr>
      <w:tblGrid>
        <w:gridCol w:w="9240"/>
      </w:tblGrid>
      <w:tr w:rsidR="00B136BD" w14:paraId="74C5C84C"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28EF05FF" w14:textId="77777777" w:rsidR="00B136BD" w:rsidRDefault="00000000">
            <w:pPr>
              <w:pStyle w:val="LO-normal"/>
              <w:widowControl w:val="0"/>
              <w:numPr>
                <w:ilvl w:val="0"/>
                <w:numId w:val="1"/>
              </w:numPr>
              <w:spacing w:after="0" w:line="240" w:lineRule="auto"/>
              <w:ind w:left="392" w:right="108"/>
              <w:rPr>
                <w:color w:val="000000"/>
              </w:rPr>
            </w:pPr>
            <w:r>
              <w:rPr>
                <w:b/>
                <w:color w:val="000000"/>
              </w:rPr>
              <w:t>Bibliografía obligatoria y complementaria (organizada por unidades)</w:t>
            </w:r>
          </w:p>
        </w:tc>
      </w:tr>
      <w:tr w:rsidR="00B136BD" w14:paraId="602D2D04" w14:textId="77777777">
        <w:tc>
          <w:tcPr>
            <w:tcW w:w="9240" w:type="dxa"/>
            <w:tcBorders>
              <w:top w:val="single" w:sz="12" w:space="0" w:color="000000"/>
              <w:left w:val="single" w:sz="12" w:space="0" w:color="000000"/>
              <w:bottom w:val="single" w:sz="4" w:space="0" w:color="000000"/>
              <w:right w:val="single" w:sz="12" w:space="0" w:color="000000"/>
            </w:tcBorders>
          </w:tcPr>
          <w:p w14:paraId="62A20272" w14:textId="77777777" w:rsidR="00B136BD" w:rsidRDefault="00B136BD">
            <w:pPr>
              <w:pStyle w:val="LO-normal"/>
              <w:widowControl w:val="0"/>
              <w:spacing w:after="0" w:line="240" w:lineRule="auto"/>
            </w:pPr>
          </w:p>
          <w:p w14:paraId="7C44AC8C" w14:textId="77777777" w:rsidR="00B136BD" w:rsidRDefault="00000000">
            <w:pPr>
              <w:pStyle w:val="LO-normal"/>
              <w:widowControl w:val="0"/>
              <w:spacing w:after="0" w:line="240" w:lineRule="auto"/>
              <w:rPr>
                <w:b/>
                <w:bCs/>
              </w:rPr>
            </w:pPr>
            <w:r>
              <w:rPr>
                <w:b/>
                <w:bCs/>
              </w:rPr>
              <w:lastRenderedPageBreak/>
              <w:t>UNIDAD I</w:t>
            </w:r>
          </w:p>
          <w:p w14:paraId="719C6E98" w14:textId="77777777" w:rsidR="00B136BD" w:rsidRDefault="00000000">
            <w:pPr>
              <w:pStyle w:val="Textoindependiente"/>
              <w:widowControl w:val="0"/>
              <w:spacing w:after="0" w:line="240" w:lineRule="auto"/>
            </w:pPr>
            <w:r>
              <w:t>López Quintero, Ismael (2013). Node.JS – JavaScript en el lado del servidor – Manual práctico Avanzado. Alfaomega, Altaria Editorial</w:t>
            </w:r>
          </w:p>
          <w:p w14:paraId="194BA140" w14:textId="77777777" w:rsidR="00B136BD" w:rsidRDefault="00B136BD">
            <w:pPr>
              <w:pStyle w:val="Textoindependiente"/>
              <w:widowControl w:val="0"/>
              <w:spacing w:after="0" w:line="240" w:lineRule="auto"/>
            </w:pPr>
          </w:p>
          <w:p w14:paraId="0575DA9D" w14:textId="77777777" w:rsidR="00B136BD" w:rsidRDefault="00000000">
            <w:pPr>
              <w:pStyle w:val="Textoindependiente"/>
              <w:widowControl w:val="0"/>
              <w:spacing w:after="0" w:line="240" w:lineRule="auto"/>
            </w:pPr>
            <w:r>
              <w:t>Deitel, P., &amp; Deitel, H. (2016). Java: cómo programar (10ª ed.). Pearson Educación.</w:t>
            </w:r>
          </w:p>
          <w:p w14:paraId="15505BA8" w14:textId="77777777" w:rsidR="00B136BD" w:rsidRDefault="00B136BD">
            <w:pPr>
              <w:pStyle w:val="Textoindependiente"/>
              <w:widowControl w:val="0"/>
              <w:spacing w:after="0" w:line="240" w:lineRule="auto"/>
            </w:pPr>
          </w:p>
          <w:p w14:paraId="46D8EC5C" w14:textId="77777777" w:rsidR="00B136BD" w:rsidRDefault="00B136BD">
            <w:pPr>
              <w:pStyle w:val="Textoindependiente"/>
              <w:widowControl w:val="0"/>
              <w:spacing w:after="0" w:line="240" w:lineRule="auto"/>
            </w:pPr>
          </w:p>
          <w:p w14:paraId="0AF06555" w14:textId="77777777" w:rsidR="00B136BD" w:rsidRDefault="00000000">
            <w:pPr>
              <w:pStyle w:val="LO-normal"/>
              <w:widowControl w:val="0"/>
              <w:spacing w:after="0" w:line="240" w:lineRule="auto"/>
            </w:pPr>
            <w:r>
              <w:rPr>
                <w:b/>
                <w:bCs/>
              </w:rPr>
              <w:t>UNIDAD II</w:t>
            </w:r>
          </w:p>
          <w:p w14:paraId="436C3489" w14:textId="77777777" w:rsidR="00B136BD" w:rsidRDefault="00000000">
            <w:pPr>
              <w:pStyle w:val="Textoindependiente"/>
              <w:widowControl w:val="0"/>
              <w:spacing w:after="0" w:line="240" w:lineRule="auto"/>
            </w:pPr>
            <w:r>
              <w:t>Rodríguez, P. (2018). Gestión de paquetes en Node.js: Utilizando npm y yarn. Ediciones ENI.</w:t>
            </w:r>
          </w:p>
          <w:p w14:paraId="292850A0" w14:textId="77777777" w:rsidR="00B136BD" w:rsidRDefault="00B136BD">
            <w:pPr>
              <w:pStyle w:val="Textoindependiente"/>
              <w:widowControl w:val="0"/>
              <w:spacing w:after="0" w:line="240" w:lineRule="auto"/>
            </w:pPr>
          </w:p>
          <w:p w14:paraId="0AA9D056" w14:textId="77777777" w:rsidR="00B136BD" w:rsidRDefault="00000000">
            <w:pPr>
              <w:pStyle w:val="Textoindependiente"/>
              <w:widowControl w:val="0"/>
              <w:spacing w:after="0" w:line="240" w:lineRule="auto"/>
            </w:pPr>
            <w:r>
              <w:t>Rivas, F. (2018). Maven y Gradle: Gestión de dependencias en proyectos Java. Ediciones Anaya Multimedia.</w:t>
            </w:r>
          </w:p>
          <w:p w14:paraId="2FAA2E49" w14:textId="77777777" w:rsidR="00B136BD" w:rsidRDefault="00B136BD">
            <w:pPr>
              <w:pStyle w:val="Textoindependiente"/>
              <w:widowControl w:val="0"/>
              <w:spacing w:after="0" w:line="240" w:lineRule="auto"/>
            </w:pPr>
          </w:p>
          <w:p w14:paraId="2EBE8574" w14:textId="77777777" w:rsidR="00B136BD" w:rsidRDefault="00B136BD">
            <w:pPr>
              <w:pStyle w:val="LO-normal"/>
              <w:widowControl w:val="0"/>
              <w:spacing w:after="0" w:line="240" w:lineRule="auto"/>
            </w:pPr>
          </w:p>
          <w:p w14:paraId="5E12924C" w14:textId="77777777" w:rsidR="00B136BD" w:rsidRDefault="00000000">
            <w:pPr>
              <w:pStyle w:val="LO-normal"/>
              <w:widowControl w:val="0"/>
              <w:spacing w:after="0" w:line="240" w:lineRule="auto"/>
              <w:rPr>
                <w:b/>
                <w:bCs/>
              </w:rPr>
            </w:pPr>
            <w:r>
              <w:rPr>
                <w:b/>
                <w:bCs/>
              </w:rPr>
              <w:t>UNIDAD III</w:t>
            </w:r>
          </w:p>
          <w:p w14:paraId="098361AD" w14:textId="77777777" w:rsidR="00B136BD" w:rsidRDefault="00000000">
            <w:pPr>
              <w:pStyle w:val="Textoindependiente"/>
              <w:widowControl w:val="0"/>
              <w:spacing w:after="0" w:line="240" w:lineRule="auto"/>
            </w:pPr>
            <w:r>
              <w:t xml:space="preserve">Morales, G (2020) - Creando API con Node. js, Express y MongoDB. </w:t>
            </w:r>
            <w:hyperlink r:id="rId8">
              <w:r>
                <w:rPr>
                  <w:rStyle w:val="EnlacedeInternet"/>
                  <w:color w:val="auto"/>
                </w:rPr>
                <w:t>Independently Published</w:t>
              </w:r>
            </w:hyperlink>
          </w:p>
          <w:p w14:paraId="1046EB30" w14:textId="77777777" w:rsidR="00B136BD" w:rsidRDefault="00B136BD">
            <w:pPr>
              <w:pStyle w:val="Textoindependiente"/>
              <w:widowControl w:val="0"/>
              <w:spacing w:after="0" w:line="240" w:lineRule="auto"/>
            </w:pPr>
          </w:p>
          <w:p w14:paraId="0BB952E7" w14:textId="77777777" w:rsidR="00B136BD" w:rsidRDefault="00000000">
            <w:pPr>
              <w:pStyle w:val="Textoindependiente"/>
              <w:widowControl w:val="0"/>
              <w:spacing w:after="0" w:line="240" w:lineRule="auto"/>
            </w:pPr>
            <w:r>
              <w:t>Perez Martínez, R. (2016). Desarrollo de aplicaciones mediante framework de spring. Editorial Ra-Ma.</w:t>
            </w:r>
          </w:p>
          <w:p w14:paraId="5FAE1FD0" w14:textId="77777777" w:rsidR="00B136BD" w:rsidRDefault="00B136BD">
            <w:pPr>
              <w:pStyle w:val="Textoindependiente"/>
              <w:widowControl w:val="0"/>
              <w:spacing w:after="0" w:line="240" w:lineRule="auto"/>
            </w:pPr>
          </w:p>
          <w:p w14:paraId="36075BBC" w14:textId="77777777" w:rsidR="00B136BD" w:rsidRDefault="00B136BD">
            <w:pPr>
              <w:pStyle w:val="Textoindependiente"/>
              <w:widowControl w:val="0"/>
              <w:spacing w:after="0" w:line="240" w:lineRule="auto"/>
            </w:pPr>
          </w:p>
          <w:p w14:paraId="535707B9" w14:textId="77777777" w:rsidR="00B136BD" w:rsidRDefault="00000000">
            <w:pPr>
              <w:pStyle w:val="LO-normal"/>
              <w:widowControl w:val="0"/>
              <w:spacing w:after="0" w:line="240" w:lineRule="auto"/>
              <w:rPr>
                <w:b/>
                <w:bCs/>
              </w:rPr>
            </w:pPr>
            <w:r>
              <w:rPr>
                <w:b/>
                <w:bCs/>
              </w:rPr>
              <w:t>UNIDAD IV</w:t>
            </w:r>
          </w:p>
          <w:p w14:paraId="4CD02889" w14:textId="77777777" w:rsidR="00B136BD" w:rsidRDefault="00000000">
            <w:pPr>
              <w:pStyle w:val="LO-normal"/>
              <w:widowControl w:val="0"/>
              <w:spacing w:after="0" w:line="240" w:lineRule="auto"/>
            </w:pPr>
            <w:r>
              <w:t>Rodríguez, P. (2018). Desarrollo de API RESTful con Java y Spring Boot. Ediciones ENI.</w:t>
            </w:r>
          </w:p>
          <w:p w14:paraId="68AFF1EC" w14:textId="77777777" w:rsidR="00B136BD" w:rsidRDefault="00B136BD">
            <w:pPr>
              <w:pStyle w:val="LO-normal"/>
              <w:widowControl w:val="0"/>
              <w:spacing w:after="0" w:line="240" w:lineRule="auto"/>
            </w:pPr>
          </w:p>
          <w:p w14:paraId="40E0E8FD" w14:textId="77777777" w:rsidR="00B136BD" w:rsidRDefault="00000000">
            <w:pPr>
              <w:pStyle w:val="Textoindependiente"/>
              <w:widowControl w:val="0"/>
              <w:spacing w:after="0" w:line="240" w:lineRule="auto"/>
            </w:pPr>
            <w:r>
              <w:t>Casciaro, M., &amp; Mammino, L. (2014). "Node.js Design Patterns". Packt Publishing</w:t>
            </w:r>
          </w:p>
          <w:p w14:paraId="0F570E3A" w14:textId="77777777" w:rsidR="00B136BD" w:rsidRDefault="00B136BD">
            <w:pPr>
              <w:pStyle w:val="LO-normal"/>
              <w:widowControl w:val="0"/>
              <w:spacing w:after="0" w:line="240" w:lineRule="auto"/>
            </w:pPr>
          </w:p>
          <w:p w14:paraId="19C97228" w14:textId="77777777" w:rsidR="00B136BD" w:rsidRDefault="00B136BD">
            <w:pPr>
              <w:pStyle w:val="LO-normal"/>
              <w:widowControl w:val="0"/>
              <w:spacing w:after="0" w:line="240" w:lineRule="auto"/>
              <w:rPr>
                <w:rFonts w:ascii="S hne;ui-sans-serif;system-ui;a" w:hAnsi="S hne;ui-sans-serif;system-ui;a"/>
                <w:color w:val="D1D5DB"/>
                <w:sz w:val="19"/>
              </w:rPr>
            </w:pPr>
          </w:p>
        </w:tc>
      </w:tr>
    </w:tbl>
    <w:p w14:paraId="4024CD0B" w14:textId="77777777" w:rsidR="00B136BD" w:rsidRDefault="00B136BD">
      <w:pPr>
        <w:pStyle w:val="LO-normal"/>
        <w:widowControl w:val="0"/>
        <w:spacing w:after="0"/>
      </w:pPr>
    </w:p>
    <w:tbl>
      <w:tblPr>
        <w:tblW w:w="9255" w:type="dxa"/>
        <w:tblInd w:w="-105" w:type="dxa"/>
        <w:tblLook w:val="0000" w:firstRow="0" w:lastRow="0" w:firstColumn="0" w:lastColumn="0" w:noHBand="0" w:noVBand="0"/>
      </w:tblPr>
      <w:tblGrid>
        <w:gridCol w:w="9255"/>
      </w:tblGrid>
      <w:tr w:rsidR="00B136BD" w14:paraId="0F4175AC"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5EDAE9A0" w14:textId="77777777" w:rsidR="00B136BD" w:rsidRDefault="00000000">
            <w:pPr>
              <w:pStyle w:val="LO-normal"/>
              <w:widowControl w:val="0"/>
              <w:numPr>
                <w:ilvl w:val="0"/>
                <w:numId w:val="1"/>
              </w:numPr>
              <w:spacing w:after="0" w:line="240" w:lineRule="auto"/>
              <w:ind w:left="392" w:right="108"/>
              <w:rPr>
                <w:color w:val="000000"/>
              </w:rPr>
            </w:pPr>
            <w:r>
              <w:rPr>
                <w:b/>
                <w:color w:val="000000"/>
              </w:rPr>
              <w:t xml:space="preserve">Metodología de trabajo </w:t>
            </w:r>
          </w:p>
        </w:tc>
      </w:tr>
      <w:tr w:rsidR="00B136BD" w14:paraId="0E7C10DE" w14:textId="77777777">
        <w:tc>
          <w:tcPr>
            <w:tcW w:w="9255" w:type="dxa"/>
            <w:tcBorders>
              <w:top w:val="single" w:sz="12" w:space="0" w:color="000000"/>
              <w:left w:val="single" w:sz="12" w:space="0" w:color="000000"/>
              <w:bottom w:val="single" w:sz="4" w:space="0" w:color="000000"/>
              <w:right w:val="single" w:sz="12" w:space="0" w:color="000000"/>
            </w:tcBorders>
          </w:tcPr>
          <w:p w14:paraId="5D4BF317" w14:textId="77777777" w:rsidR="00B136BD" w:rsidRDefault="00000000">
            <w:pPr>
              <w:pStyle w:val="LO-normal"/>
              <w:widowControl w:val="0"/>
              <w:spacing w:line="240" w:lineRule="auto"/>
              <w:jc w:val="both"/>
            </w:pPr>
            <w:r>
              <w:t>La asignatura está constituida por 4 Unidades, las cuales se dictarán durante un cuatrimestre  con resolución de problemas a cargo de los alumnos.</w:t>
            </w:r>
          </w:p>
          <w:p w14:paraId="45B9AE9E" w14:textId="77777777" w:rsidR="00B136BD" w:rsidRDefault="00000000">
            <w:pPr>
              <w:pStyle w:val="LO-normal"/>
              <w:widowControl w:val="0"/>
              <w:spacing w:line="240" w:lineRule="auto"/>
              <w:jc w:val="both"/>
            </w:pPr>
            <w:r>
              <w:t>Todas las clases se realizarán prácticas en laboratorio de computadoras. Se utilizan PC, proyector y pizarrón o pizarra virtual o programas para grabar las clases en caso de ser necesario.</w:t>
            </w:r>
          </w:p>
          <w:p w14:paraId="7F6CC780" w14:textId="77777777" w:rsidR="00B136BD" w:rsidRDefault="00000000">
            <w:pPr>
              <w:pStyle w:val="LO-normal"/>
              <w:widowControl w:val="0"/>
              <w:spacing w:line="240" w:lineRule="auto"/>
              <w:jc w:val="both"/>
            </w:pPr>
            <w:r>
              <w:t>Los ejercicios propuestos por el docente se resolverán en forma individual. Se utilizarán las herramientas informáticas adecuadas para la resolución de los problemas y la justificación de las respuestas obtenidas.</w:t>
            </w:r>
          </w:p>
          <w:p w14:paraId="0B2E6D1E" w14:textId="77777777" w:rsidR="00B136BD" w:rsidRDefault="00000000">
            <w:pPr>
              <w:pStyle w:val="LO-normal"/>
              <w:widowControl w:val="0"/>
              <w:spacing w:line="240" w:lineRule="auto"/>
              <w:jc w:val="both"/>
            </w:pPr>
            <w:r>
              <w:t>Trabajo Práctico</w:t>
            </w:r>
          </w:p>
          <w:p w14:paraId="0F1CD5DE" w14:textId="77777777" w:rsidR="00B136BD" w:rsidRDefault="00000000">
            <w:pPr>
              <w:pStyle w:val="LO-normal"/>
              <w:widowControl w:val="0"/>
              <w:spacing w:line="240" w:lineRule="auto"/>
              <w:jc w:val="both"/>
            </w:pPr>
            <w:r>
              <w:t>El ejercicio práctico se desarrollara durante 4 semanas donde se realizarán puntos de control y ajustes para ir controlando el correcto avance del mismo.</w:t>
            </w:r>
          </w:p>
          <w:p w14:paraId="60456171" w14:textId="77777777" w:rsidR="00B136BD" w:rsidRDefault="00000000">
            <w:pPr>
              <w:pStyle w:val="LO-normal"/>
              <w:widowControl w:val="0"/>
              <w:spacing w:line="240" w:lineRule="auto"/>
              <w:jc w:val="both"/>
            </w:pPr>
            <w:r>
              <w:t>Adicionalmente se utiliza un entorno virtual de información-aprendizaje Campus Virtual de UNPAZ, donde estarán disponibles las guías, avisos, material complementario, videos, etc., que se harán visibles a medida que avancemos cronológicamente con lo planificado.</w:t>
            </w:r>
          </w:p>
          <w:p w14:paraId="60B803F1" w14:textId="77777777" w:rsidR="00B136BD" w:rsidRDefault="00B136BD">
            <w:pPr>
              <w:pStyle w:val="LO-normal"/>
              <w:widowControl w:val="0"/>
              <w:spacing w:line="360" w:lineRule="auto"/>
              <w:jc w:val="both"/>
            </w:pPr>
          </w:p>
        </w:tc>
      </w:tr>
    </w:tbl>
    <w:p w14:paraId="489FBFBB" w14:textId="77777777" w:rsidR="00B136BD" w:rsidRDefault="00B136BD">
      <w:pPr>
        <w:pStyle w:val="LO-normal"/>
        <w:widowControl w:val="0"/>
        <w:spacing w:after="0"/>
      </w:pPr>
    </w:p>
    <w:tbl>
      <w:tblPr>
        <w:tblW w:w="9227" w:type="dxa"/>
        <w:tblInd w:w="-106" w:type="dxa"/>
        <w:tblLook w:val="0000" w:firstRow="0" w:lastRow="0" w:firstColumn="0" w:lastColumn="0" w:noHBand="0" w:noVBand="0"/>
      </w:tblPr>
      <w:tblGrid>
        <w:gridCol w:w="9227"/>
      </w:tblGrid>
      <w:tr w:rsidR="00B136BD" w14:paraId="0319FA40"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338B53C8" w14:textId="77777777" w:rsidR="00B136BD" w:rsidRDefault="00000000">
            <w:pPr>
              <w:pStyle w:val="LO-normal"/>
              <w:widowControl w:val="0"/>
              <w:numPr>
                <w:ilvl w:val="0"/>
                <w:numId w:val="1"/>
              </w:numPr>
              <w:spacing w:after="0" w:line="240" w:lineRule="auto"/>
              <w:ind w:left="392"/>
              <w:rPr>
                <w:color w:val="000000"/>
              </w:rPr>
            </w:pPr>
            <w:r>
              <w:rPr>
                <w:b/>
                <w:color w:val="000000"/>
              </w:rPr>
              <w:t xml:space="preserve">Evaluación </w:t>
            </w:r>
            <w:r>
              <w:rPr>
                <w:color w:val="000000"/>
              </w:rPr>
              <w:t>(</w:t>
            </w:r>
            <w:r>
              <w:t>C</w:t>
            </w:r>
            <w:r>
              <w:rPr>
                <w:color w:val="000000"/>
              </w:rPr>
              <w:t xml:space="preserve">riterios de </w:t>
            </w:r>
            <w:r>
              <w:t>evaluación y requisitos para la acreditación</w:t>
            </w:r>
            <w:r>
              <w:rPr>
                <w:color w:val="000000"/>
              </w:rPr>
              <w:t>)</w:t>
            </w:r>
          </w:p>
        </w:tc>
      </w:tr>
      <w:tr w:rsidR="00B136BD" w14:paraId="0A27DA7A" w14:textId="77777777">
        <w:tc>
          <w:tcPr>
            <w:tcW w:w="9227" w:type="dxa"/>
            <w:tcBorders>
              <w:top w:val="single" w:sz="12" w:space="0" w:color="000000"/>
              <w:left w:val="single" w:sz="12" w:space="0" w:color="000000"/>
              <w:bottom w:val="single" w:sz="4" w:space="0" w:color="000000"/>
              <w:right w:val="single" w:sz="12" w:space="0" w:color="000000"/>
            </w:tcBorders>
          </w:tcPr>
          <w:p w14:paraId="16A20D85" w14:textId="77777777" w:rsidR="00B136BD" w:rsidRDefault="00000000">
            <w:pPr>
              <w:spacing w:before="120" w:after="120" w:line="240" w:lineRule="auto"/>
              <w:jc w:val="both"/>
              <w:rPr>
                <w:color w:val="000000"/>
              </w:rPr>
            </w:pPr>
            <w:r>
              <w:rPr>
                <w:bCs/>
                <w:color w:val="000000"/>
              </w:rPr>
              <w:t>Se realizan dos instancias de evaluación parcial. La modalidad será práctica, donde se plantean distintas escenarios donde los alumnos deben desarrollar las respuestas asociando los distintos temas vistos en clase.</w:t>
            </w:r>
          </w:p>
          <w:p w14:paraId="61ED577F" w14:textId="77777777" w:rsidR="00B136BD" w:rsidRDefault="00000000">
            <w:pPr>
              <w:spacing w:before="120" w:after="120" w:line="240" w:lineRule="auto"/>
              <w:jc w:val="both"/>
              <w:rPr>
                <w:color w:val="000000"/>
              </w:rPr>
            </w:pPr>
            <w:r>
              <w:rPr>
                <w:bCs/>
                <w:color w:val="000000"/>
              </w:rPr>
              <w:t xml:space="preserve">Adicionalmente se solicitarán un trabajo práctico obligatorio. </w:t>
            </w:r>
          </w:p>
          <w:p w14:paraId="69428C1C" w14:textId="77777777" w:rsidR="00B136BD" w:rsidRDefault="00000000">
            <w:pPr>
              <w:spacing w:before="120" w:after="120" w:line="240" w:lineRule="auto"/>
              <w:jc w:val="both"/>
              <w:rPr>
                <w:color w:val="000000"/>
              </w:rPr>
            </w:pPr>
            <w:r>
              <w:rPr>
                <w:bCs/>
                <w:color w:val="000000"/>
              </w:rPr>
              <w:t>La modalidad de evaluación y requisitos es articulada según Res. C.S. N°150/18) y Res. C.S. N°154/22</w:t>
            </w:r>
          </w:p>
          <w:p w14:paraId="3905FA5E" w14:textId="77777777" w:rsidR="00B136BD" w:rsidRDefault="00B136BD">
            <w:pPr>
              <w:spacing w:before="120" w:after="120" w:line="240" w:lineRule="auto"/>
              <w:jc w:val="both"/>
              <w:rPr>
                <w:bCs/>
                <w:color w:val="000000"/>
              </w:rPr>
            </w:pPr>
          </w:p>
          <w:p w14:paraId="3562CD14" w14:textId="77777777" w:rsidR="00B136BD" w:rsidRDefault="00000000">
            <w:pPr>
              <w:spacing w:before="120" w:after="120" w:line="240" w:lineRule="auto"/>
              <w:jc w:val="both"/>
              <w:rPr>
                <w:color w:val="000000"/>
              </w:rPr>
            </w:pPr>
            <w:r>
              <w:rPr>
                <w:bCs/>
                <w:color w:val="000000"/>
              </w:rPr>
              <w:t xml:space="preserve">El régimen de aprobación de la UUCC podrá ser por: </w:t>
            </w:r>
          </w:p>
          <w:p w14:paraId="2A624572" w14:textId="77777777" w:rsidR="00B136BD" w:rsidRDefault="00000000">
            <w:pPr>
              <w:spacing w:before="120" w:after="120" w:line="240" w:lineRule="auto"/>
              <w:jc w:val="both"/>
              <w:rPr>
                <w:color w:val="000000"/>
              </w:rPr>
            </w:pPr>
            <w:r>
              <w:rPr>
                <w:bCs/>
                <w:color w:val="000000"/>
              </w:rPr>
              <w:t>Según ARTÍCULO 31. C.S. N°150/18) y ARTÍCULO 4 Res. C.S. N°154/22</w:t>
            </w:r>
          </w:p>
          <w:p w14:paraId="170EDD57" w14:textId="77777777" w:rsidR="00B136BD" w:rsidRDefault="00000000">
            <w:pPr>
              <w:pStyle w:val="Prrafodelista"/>
              <w:numPr>
                <w:ilvl w:val="0"/>
                <w:numId w:val="4"/>
              </w:numPr>
              <w:suppressAutoHyphens w:val="0"/>
              <w:spacing w:before="120" w:after="120" w:line="240" w:lineRule="auto"/>
              <w:jc w:val="both"/>
              <w:rPr>
                <w:color w:val="000000"/>
              </w:rPr>
            </w:pPr>
            <w:r>
              <w:rPr>
                <w:bCs/>
                <w:color w:val="000000"/>
              </w:rPr>
              <w:t>mediante promoción directa;</w:t>
            </w:r>
          </w:p>
          <w:p w14:paraId="304E0B8D" w14:textId="77777777" w:rsidR="00B136BD" w:rsidRDefault="00000000">
            <w:pPr>
              <w:pStyle w:val="Prrafodelista"/>
              <w:numPr>
                <w:ilvl w:val="0"/>
                <w:numId w:val="4"/>
              </w:numPr>
              <w:suppressAutoHyphens w:val="0"/>
              <w:spacing w:before="120" w:after="120" w:line="240" w:lineRule="auto"/>
              <w:jc w:val="both"/>
              <w:rPr>
                <w:color w:val="000000"/>
              </w:rPr>
            </w:pPr>
            <w:r>
              <w:rPr>
                <w:bCs/>
                <w:color w:val="000000"/>
              </w:rPr>
              <w:t>mediante aprobación de examen integrador;</w:t>
            </w:r>
          </w:p>
          <w:p w14:paraId="3D1DFBDC" w14:textId="77777777" w:rsidR="00B136BD" w:rsidRDefault="00000000">
            <w:pPr>
              <w:pStyle w:val="Prrafodelista"/>
              <w:numPr>
                <w:ilvl w:val="0"/>
                <w:numId w:val="4"/>
              </w:numPr>
              <w:suppressAutoHyphens w:val="0"/>
              <w:spacing w:before="120" w:after="120" w:line="240" w:lineRule="auto"/>
              <w:jc w:val="both"/>
              <w:rPr>
                <w:color w:val="000000"/>
              </w:rPr>
            </w:pPr>
            <w:r>
              <w:rPr>
                <w:bCs/>
                <w:color w:val="000000"/>
              </w:rPr>
              <w:t>mediante examen final.</w:t>
            </w:r>
          </w:p>
          <w:p w14:paraId="42540661" w14:textId="77777777" w:rsidR="00B136BD" w:rsidRDefault="00B136BD">
            <w:pPr>
              <w:pStyle w:val="Prrafodelista"/>
              <w:suppressAutoHyphens w:val="0"/>
              <w:spacing w:before="120" w:after="120" w:line="240" w:lineRule="auto"/>
              <w:jc w:val="both"/>
            </w:pPr>
          </w:p>
          <w:p w14:paraId="2C85A0D0" w14:textId="77777777" w:rsidR="00B136BD" w:rsidRDefault="00B136BD">
            <w:pPr>
              <w:pStyle w:val="Prrafodelista"/>
              <w:suppressAutoHyphens w:val="0"/>
              <w:spacing w:before="120" w:after="120" w:line="240" w:lineRule="auto"/>
              <w:jc w:val="both"/>
            </w:pPr>
          </w:p>
          <w:p w14:paraId="1D7722C8" w14:textId="77777777" w:rsidR="00B136BD" w:rsidRDefault="00000000">
            <w:pPr>
              <w:pStyle w:val="Prrafodelista"/>
              <w:suppressAutoHyphens w:val="0"/>
              <w:spacing w:before="120" w:after="120" w:line="240" w:lineRule="auto"/>
              <w:jc w:val="both"/>
              <w:rPr>
                <w:color w:val="000000"/>
              </w:rPr>
            </w:pPr>
            <w:r>
              <w:rPr>
                <w:bCs/>
                <w:color w:val="000000"/>
              </w:rPr>
              <w:t>Regular: aprobó la cursada pero no la materia, con una nota menor a 7 y mayor e igual a 4,</w:t>
            </w:r>
          </w:p>
          <w:p w14:paraId="7E7E169D" w14:textId="77777777" w:rsidR="00B136BD" w:rsidRDefault="00000000">
            <w:pPr>
              <w:spacing w:before="120" w:after="120" w:line="240" w:lineRule="auto"/>
              <w:jc w:val="both"/>
              <w:rPr>
                <w:color w:val="000000"/>
              </w:rPr>
            </w:pPr>
            <w:r>
              <w:rPr>
                <w:bCs/>
                <w:color w:val="000000"/>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46367B92" w14:textId="77777777" w:rsidR="00B136BD" w:rsidRDefault="00B136BD">
            <w:pPr>
              <w:spacing w:before="120" w:after="120" w:line="240" w:lineRule="auto"/>
              <w:jc w:val="both"/>
              <w:rPr>
                <w:bCs/>
                <w:color w:val="000000"/>
              </w:rPr>
            </w:pPr>
          </w:p>
          <w:p w14:paraId="332F77AA" w14:textId="77777777" w:rsidR="00B136BD" w:rsidRDefault="00000000">
            <w:pPr>
              <w:pStyle w:val="Prrafodelista"/>
              <w:suppressAutoHyphens w:val="0"/>
              <w:spacing w:before="120" w:after="120" w:line="240" w:lineRule="auto"/>
              <w:jc w:val="both"/>
              <w:rPr>
                <w:color w:val="000000"/>
              </w:rPr>
            </w:pPr>
            <w:r>
              <w:rPr>
                <w:bCs/>
                <w:color w:val="000000"/>
              </w:rPr>
              <w:t>Desaprobada: ARTÍCULO 22 Res. C.S. N°150/18). La UC será desaprobada cuando el/la estudiante haya cumplido con un mínimo del 75% (setenta y cinco por ciento) de la asistencia y haya obtenido en alguna de las instancias evaluatorias parciales (o sus recuperatorios) una calificación menor a 4 (cuatro) puntos.</w:t>
            </w:r>
          </w:p>
          <w:p w14:paraId="3F0E969D" w14:textId="77777777" w:rsidR="00B136BD" w:rsidRDefault="00B136BD">
            <w:pPr>
              <w:pStyle w:val="Prrafodelista"/>
              <w:suppressAutoHyphens w:val="0"/>
              <w:spacing w:before="120" w:after="120" w:line="240" w:lineRule="auto"/>
              <w:jc w:val="both"/>
              <w:rPr>
                <w:color w:val="000000"/>
              </w:rPr>
            </w:pPr>
          </w:p>
          <w:p w14:paraId="2DB4E76B" w14:textId="77777777" w:rsidR="00B136BD" w:rsidRDefault="00000000">
            <w:pPr>
              <w:pStyle w:val="Prrafodelista"/>
              <w:suppressAutoHyphens w:val="0"/>
              <w:spacing w:before="120" w:after="120" w:line="240" w:lineRule="auto"/>
              <w:jc w:val="both"/>
              <w:rPr>
                <w:color w:val="000000"/>
              </w:rPr>
            </w:pPr>
            <w:r>
              <w:rPr>
                <w:bCs/>
                <w:color w:val="000000"/>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101EBA4F" w14:textId="77777777" w:rsidR="00B136BD" w:rsidRDefault="00000000">
            <w:pPr>
              <w:spacing w:before="120" w:after="120" w:line="240" w:lineRule="auto"/>
              <w:jc w:val="both"/>
              <w:rPr>
                <w:color w:val="000000"/>
              </w:rPr>
            </w:pPr>
            <w:r>
              <w:rPr>
                <w:bCs/>
                <w:color w:val="000000"/>
              </w:rPr>
              <w:t>Promociona</w:t>
            </w:r>
          </w:p>
          <w:p w14:paraId="05DE124A" w14:textId="77777777" w:rsidR="00B136BD" w:rsidRDefault="00000000">
            <w:pPr>
              <w:spacing w:before="120" w:after="120" w:line="240" w:lineRule="auto"/>
              <w:jc w:val="both"/>
              <w:rPr>
                <w:color w:val="000000"/>
              </w:rPr>
            </w:pPr>
            <w:r>
              <w:rPr>
                <w:bCs/>
                <w:color w:val="000000"/>
              </w:rPr>
              <w:t>ARTÍCULO 35.- Res. C.S. N°150/18. Estarán aprobados mediante promoción directa, aquellos/as estudiantes que:</w:t>
            </w:r>
          </w:p>
          <w:p w14:paraId="33704D17" w14:textId="77777777" w:rsidR="00B136BD" w:rsidRDefault="00000000">
            <w:pPr>
              <w:pStyle w:val="Prrafodelista"/>
              <w:numPr>
                <w:ilvl w:val="0"/>
                <w:numId w:val="6"/>
              </w:numPr>
              <w:suppressAutoHyphens w:val="0"/>
              <w:spacing w:before="120" w:after="120" w:line="240" w:lineRule="auto"/>
              <w:jc w:val="both"/>
              <w:rPr>
                <w:color w:val="000000"/>
              </w:rPr>
            </w:pPr>
            <w:r>
              <w:rPr>
                <w:bCs/>
                <w:color w:val="000000"/>
              </w:rPr>
              <w:t>hayan mantenido su condición de regularidad al final del curso conforme lo previsto en el artículo 21 y,</w:t>
            </w:r>
          </w:p>
          <w:p w14:paraId="764A4BA3" w14:textId="77777777" w:rsidR="00B136BD" w:rsidRDefault="00000000">
            <w:pPr>
              <w:pStyle w:val="Prrafodelista"/>
              <w:numPr>
                <w:ilvl w:val="0"/>
                <w:numId w:val="6"/>
              </w:numPr>
              <w:suppressAutoHyphens w:val="0"/>
              <w:spacing w:before="120" w:after="120" w:line="240" w:lineRule="auto"/>
              <w:jc w:val="both"/>
              <w:rPr>
                <w:color w:val="000000"/>
              </w:rPr>
            </w:pPr>
            <w:r>
              <w:rPr>
                <w:bCs/>
                <w:color w:val="000000"/>
              </w:rPr>
              <w:t>hayan obtenido una calificación de 7 (siete) o más puntos como promedio de todas las instancias evaluativas, sean éstas parciales o sus recuperatorios, debiendo obtener una nota igual o mayor a 6 (seis) puntos en cada una de éstas.</w:t>
            </w:r>
          </w:p>
          <w:p w14:paraId="1B4495B7" w14:textId="77777777" w:rsidR="00B136BD" w:rsidRDefault="00B136BD">
            <w:pPr>
              <w:spacing w:before="120" w:after="120" w:line="240" w:lineRule="auto"/>
              <w:jc w:val="both"/>
              <w:rPr>
                <w:bCs/>
                <w:color w:val="000000"/>
              </w:rPr>
            </w:pPr>
          </w:p>
          <w:p w14:paraId="31305DBB" w14:textId="77777777" w:rsidR="00B136BD" w:rsidRDefault="00000000">
            <w:pPr>
              <w:spacing w:before="120" w:after="120" w:line="240" w:lineRule="auto"/>
              <w:jc w:val="both"/>
              <w:rPr>
                <w:color w:val="000000"/>
              </w:rPr>
            </w:pPr>
            <w:r>
              <w:rPr>
                <w:bCs/>
                <w:color w:val="000000"/>
              </w:rPr>
              <w:t>Evaluación integradora</w:t>
            </w:r>
          </w:p>
          <w:p w14:paraId="27889704" w14:textId="77777777" w:rsidR="00B136BD" w:rsidRDefault="00000000">
            <w:pPr>
              <w:spacing w:before="120" w:after="120" w:line="240" w:lineRule="auto"/>
              <w:jc w:val="both"/>
              <w:rPr>
                <w:color w:val="000000"/>
              </w:rPr>
            </w:pPr>
            <w:r>
              <w:rPr>
                <w:bCs/>
                <w:color w:val="000000"/>
              </w:rPr>
              <w:lastRenderedPageBreak/>
              <w:t>ARTÍCULO 36. Res. C.S. N°150/18. Quedarán habilitados automáticamente para rendir la evaluación integradora aquellos/as estudiantes que:</w:t>
            </w:r>
          </w:p>
          <w:p w14:paraId="3E164441" w14:textId="77777777" w:rsidR="00B136BD" w:rsidRDefault="00000000">
            <w:pPr>
              <w:pStyle w:val="Prrafodelista"/>
              <w:numPr>
                <w:ilvl w:val="0"/>
                <w:numId w:val="3"/>
              </w:numPr>
              <w:suppressAutoHyphens w:val="0"/>
              <w:spacing w:before="120" w:after="120" w:line="240" w:lineRule="auto"/>
              <w:jc w:val="both"/>
              <w:rPr>
                <w:color w:val="000000"/>
              </w:rPr>
            </w:pPr>
            <w:r>
              <w:rPr>
                <w:bCs/>
                <w:color w:val="000000"/>
              </w:rPr>
              <w:t xml:space="preserve">hayan mantenido su condición de regularidad al final del curso (conforme lo previsto en el artículo 21); y, </w:t>
            </w:r>
          </w:p>
          <w:p w14:paraId="7745363F" w14:textId="77777777" w:rsidR="00B136BD" w:rsidRDefault="00000000">
            <w:pPr>
              <w:pStyle w:val="Prrafodelista"/>
              <w:numPr>
                <w:ilvl w:val="0"/>
                <w:numId w:val="3"/>
              </w:numPr>
              <w:suppressAutoHyphens w:val="0"/>
              <w:spacing w:before="120" w:after="120" w:line="240" w:lineRule="auto"/>
              <w:jc w:val="both"/>
              <w:rPr>
                <w:color w:val="000000"/>
              </w:rPr>
            </w:pPr>
            <w:r>
              <w:rPr>
                <w:bCs/>
                <w:color w:val="000000"/>
              </w:rPr>
              <w:t>hayan obtenido una calificación entre 4 (cuatro) y 6 (seis) puntos en promedio de las instancias parciales y como mínimo un 4 (cuatro) en cada instancia o en sus respectivos recuperatorios.</w:t>
            </w:r>
          </w:p>
          <w:p w14:paraId="353EF76A" w14:textId="77777777" w:rsidR="00B136BD" w:rsidRDefault="00000000">
            <w:pPr>
              <w:spacing w:before="120" w:after="120" w:line="240" w:lineRule="auto"/>
              <w:jc w:val="both"/>
              <w:rPr>
                <w:color w:val="000000"/>
              </w:rPr>
            </w:pPr>
            <w:r>
              <w:rPr>
                <w:bCs/>
                <w:color w:val="000000"/>
              </w:rPr>
              <w:t>Examen final</w:t>
            </w:r>
          </w:p>
          <w:p w14:paraId="4BA65FF8" w14:textId="77777777" w:rsidR="00B136BD" w:rsidRDefault="00000000">
            <w:pPr>
              <w:spacing w:before="120" w:after="120" w:line="240" w:lineRule="auto"/>
              <w:jc w:val="both"/>
              <w:rPr>
                <w:color w:val="000000"/>
              </w:rPr>
            </w:pPr>
            <w:r>
              <w:rPr>
                <w:bCs/>
                <w:color w:val="000000"/>
              </w:rPr>
              <w:t>ARTÍCULO 39 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48BC8B5A" w14:textId="77777777" w:rsidR="00B136BD" w:rsidRDefault="00000000">
            <w:pPr>
              <w:spacing w:before="120" w:after="120" w:line="240" w:lineRule="auto"/>
              <w:jc w:val="both"/>
              <w:rPr>
                <w:color w:val="000000"/>
              </w:rPr>
            </w:pPr>
            <w:r>
              <w:rPr>
                <w:bCs/>
                <w:color w:val="000000"/>
              </w:rPr>
              <w:t>ARTÍCULO 40 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043AE8DF" w14:textId="77777777" w:rsidR="00B136BD" w:rsidRDefault="00000000">
            <w:pPr>
              <w:spacing w:before="120" w:after="120" w:line="240" w:lineRule="auto"/>
              <w:jc w:val="both"/>
              <w:rPr>
                <w:color w:val="000000"/>
              </w:rPr>
            </w:pPr>
            <w:r>
              <w:rPr>
                <w:bCs/>
                <w:color w:val="000000"/>
              </w:rPr>
              <w:t>EXÁMENES LIBRES</w:t>
            </w:r>
          </w:p>
          <w:p w14:paraId="63045913" w14:textId="77777777" w:rsidR="00B136BD" w:rsidRDefault="00000000">
            <w:pPr>
              <w:spacing w:before="120" w:after="120" w:line="240" w:lineRule="auto"/>
              <w:jc w:val="both"/>
              <w:rPr>
                <w:color w:val="000000"/>
              </w:rPr>
            </w:pPr>
            <w:r>
              <w:rPr>
                <w:bCs/>
                <w:color w:val="000000"/>
              </w:rPr>
              <w:t>ARTÍCULO 43 Res. C.S. N°150/18. Los/as estudiantes podrán inscribirse para rendir una UC como libres bajo las siguientes condiciones:</w:t>
            </w:r>
          </w:p>
          <w:p w14:paraId="38DA123B" w14:textId="77777777" w:rsidR="00B136BD" w:rsidRDefault="00000000">
            <w:pPr>
              <w:pStyle w:val="Prrafodelista"/>
              <w:numPr>
                <w:ilvl w:val="0"/>
                <w:numId w:val="5"/>
              </w:numPr>
              <w:suppressAutoHyphens w:val="0"/>
              <w:spacing w:before="120" w:after="120" w:line="240" w:lineRule="auto"/>
              <w:jc w:val="both"/>
              <w:rPr>
                <w:color w:val="000000"/>
              </w:rPr>
            </w:pPr>
            <w:r>
              <w:rPr>
                <w:bCs/>
                <w:color w:val="000000"/>
              </w:rPr>
              <w:t>tener aprobadas las correlatividades correspondientes a la UC a la que se inscriben;</w:t>
            </w:r>
          </w:p>
          <w:p w14:paraId="20FA4398" w14:textId="77777777" w:rsidR="00B136BD" w:rsidRDefault="00000000">
            <w:pPr>
              <w:pStyle w:val="Prrafodelista"/>
              <w:numPr>
                <w:ilvl w:val="0"/>
                <w:numId w:val="5"/>
              </w:numPr>
              <w:suppressAutoHyphens w:val="0"/>
              <w:spacing w:before="120" w:after="120" w:line="240" w:lineRule="auto"/>
              <w:jc w:val="both"/>
              <w:rPr>
                <w:color w:val="000000"/>
              </w:rPr>
            </w:pPr>
            <w:r>
              <w:rPr>
                <w:bCs/>
                <w:color w:val="000000"/>
              </w:rPr>
              <w:t>no haber aprobado mediante la modalidad de evaluación libre el veinticinco por ciento (25%) o más de las UUCC que integran el Plan de Estudios de la Carrera;</w:t>
            </w:r>
          </w:p>
          <w:p w14:paraId="3BFFCFBF" w14:textId="77777777" w:rsidR="00B136BD" w:rsidRDefault="00000000">
            <w:pPr>
              <w:pStyle w:val="Prrafodelista"/>
              <w:numPr>
                <w:ilvl w:val="0"/>
                <w:numId w:val="5"/>
              </w:numPr>
              <w:suppressAutoHyphens w:val="0"/>
              <w:spacing w:before="120" w:after="120" w:line="240" w:lineRule="auto"/>
              <w:jc w:val="both"/>
              <w:rPr>
                <w:color w:val="000000"/>
              </w:rPr>
            </w:pPr>
            <w:r>
              <w:rPr>
                <w:bCs/>
                <w:color w:val="000000"/>
              </w:rPr>
              <w:t>que no esté establecido por el Plan de Estudios de la Carrera ni en el Programa de la UC aprobado por el Consejo Departamental, la imposibilidad de rendir dicha asignatura en la condición de libre.</w:t>
            </w:r>
          </w:p>
          <w:p w14:paraId="5FD1AEB2" w14:textId="77777777" w:rsidR="00B136BD" w:rsidRDefault="00000000">
            <w:pPr>
              <w:pStyle w:val="LO-normal"/>
              <w:widowControl w:val="0"/>
              <w:spacing w:after="240" w:line="360" w:lineRule="auto"/>
              <w:rPr>
                <w:color w:val="000000"/>
              </w:rPr>
            </w:pPr>
            <w:r>
              <w:rPr>
                <w:bCs/>
              </w:rPr>
              <w:t>ARTÍCULO 44. Res. C.S. N°150/18. La modalidad del examen libre será escrita y oral, siendo la primera instancia de carácter previa y eliminatoria. Se evaluarán</w:t>
            </w:r>
            <w:r>
              <w:rPr>
                <w:bCs/>
                <w:color w:val="000000"/>
              </w:rPr>
              <w:t xml:space="preserve"> todos los contenidos establecidos en el programa correspondiente a la fecha del examen. La calificación mínima establecida para la aprobación de la asignatura en examen libre es de 4 (cuatro) puntos.</w:t>
            </w:r>
          </w:p>
        </w:tc>
      </w:tr>
    </w:tbl>
    <w:p w14:paraId="35F53ECE" w14:textId="77777777" w:rsidR="00B136BD" w:rsidRDefault="00B136BD">
      <w:pPr>
        <w:pStyle w:val="LO-normal"/>
      </w:pPr>
    </w:p>
    <w:tbl>
      <w:tblPr>
        <w:tblW w:w="9242" w:type="dxa"/>
        <w:tblInd w:w="-120" w:type="dxa"/>
        <w:tblLook w:val="0000" w:firstRow="0" w:lastRow="0" w:firstColumn="0" w:lastColumn="0" w:noHBand="0" w:noVBand="0"/>
      </w:tblPr>
      <w:tblGrid>
        <w:gridCol w:w="9242"/>
      </w:tblGrid>
      <w:tr w:rsidR="00B136BD" w14:paraId="25C9033A"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1C773F6D" w14:textId="77777777" w:rsidR="00B136BD" w:rsidRDefault="00000000">
            <w:pPr>
              <w:pStyle w:val="LO-normal"/>
              <w:widowControl w:val="0"/>
              <w:numPr>
                <w:ilvl w:val="0"/>
                <w:numId w:val="1"/>
              </w:numPr>
              <w:spacing w:after="0" w:line="240" w:lineRule="auto"/>
              <w:ind w:left="392"/>
              <w:rPr>
                <w:color w:val="000000"/>
              </w:rPr>
            </w:pPr>
            <w:r>
              <w:rPr>
                <w:b/>
                <w:color w:val="000000"/>
              </w:rPr>
              <w:t xml:space="preserve">Instancias de práctica </w:t>
            </w:r>
            <w:r>
              <w:rPr>
                <w:color w:val="000000"/>
              </w:rPr>
              <w:t>(si corresponde)</w:t>
            </w:r>
          </w:p>
        </w:tc>
      </w:tr>
      <w:tr w:rsidR="00B136BD" w14:paraId="730ABF01" w14:textId="77777777">
        <w:tc>
          <w:tcPr>
            <w:tcW w:w="9242" w:type="dxa"/>
            <w:tcBorders>
              <w:top w:val="single" w:sz="12" w:space="0" w:color="000000"/>
              <w:left w:val="single" w:sz="12" w:space="0" w:color="000000"/>
              <w:bottom w:val="single" w:sz="4" w:space="0" w:color="000000"/>
              <w:right w:val="single" w:sz="12" w:space="0" w:color="000000"/>
            </w:tcBorders>
          </w:tcPr>
          <w:p w14:paraId="2B8D9E9D" w14:textId="77777777" w:rsidR="00B136BD" w:rsidRDefault="00B136BD">
            <w:pPr>
              <w:pStyle w:val="LO-normal"/>
              <w:widowControl w:val="0"/>
              <w:spacing w:before="60" w:after="60" w:line="360" w:lineRule="auto"/>
              <w:jc w:val="both"/>
            </w:pPr>
          </w:p>
        </w:tc>
      </w:tr>
    </w:tbl>
    <w:p w14:paraId="7E4E7E9F" w14:textId="77777777" w:rsidR="00B136BD" w:rsidRDefault="00B136BD">
      <w:pPr>
        <w:pStyle w:val="LO-normal"/>
      </w:pPr>
    </w:p>
    <w:p w14:paraId="245CA44E" w14:textId="77777777" w:rsidR="00B136BD" w:rsidRDefault="00B136BD">
      <w:pPr>
        <w:pStyle w:val="LO-normal"/>
      </w:pPr>
    </w:p>
    <w:tbl>
      <w:tblPr>
        <w:tblW w:w="9240" w:type="dxa"/>
        <w:tblInd w:w="-191" w:type="dxa"/>
        <w:tblLook w:val="0000" w:firstRow="0" w:lastRow="0" w:firstColumn="0" w:lastColumn="0" w:noHBand="0" w:noVBand="0"/>
      </w:tblPr>
      <w:tblGrid>
        <w:gridCol w:w="1590"/>
        <w:gridCol w:w="7650"/>
      </w:tblGrid>
      <w:tr w:rsidR="00B136BD" w14:paraId="6475BF96" w14:textId="77777777">
        <w:tc>
          <w:tcPr>
            <w:tcW w:w="923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111818A2" w14:textId="77777777" w:rsidR="00B136BD" w:rsidRDefault="00000000">
            <w:pPr>
              <w:pStyle w:val="LO-normal"/>
              <w:widowControl w:val="0"/>
              <w:numPr>
                <w:ilvl w:val="0"/>
                <w:numId w:val="1"/>
              </w:numPr>
              <w:spacing w:after="0" w:line="240" w:lineRule="auto"/>
              <w:ind w:left="392"/>
            </w:pPr>
            <w:r>
              <w:rPr>
                <w:b/>
              </w:rPr>
              <w:t>Cronograma</w:t>
            </w:r>
            <w:r>
              <w:t xml:space="preserve"> de actividades teóricas y prácticas</w:t>
            </w:r>
          </w:p>
        </w:tc>
      </w:tr>
      <w:tr w:rsidR="00B136BD" w14:paraId="6D7649A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443DB4D" w14:textId="77777777" w:rsidR="00B136BD" w:rsidRDefault="00000000">
            <w:pPr>
              <w:pStyle w:val="LO-normal"/>
              <w:widowControl w:val="0"/>
              <w:spacing w:line="360" w:lineRule="auto"/>
              <w:jc w:val="both"/>
            </w:pPr>
            <w:r>
              <w:lastRenderedPageBreak/>
              <w:t>Semana 1</w:t>
            </w:r>
          </w:p>
        </w:tc>
        <w:tc>
          <w:tcPr>
            <w:tcW w:w="7649" w:type="dxa"/>
            <w:tcBorders>
              <w:top w:val="single" w:sz="4" w:space="0" w:color="000000"/>
              <w:left w:val="single" w:sz="12" w:space="0" w:color="000000"/>
              <w:bottom w:val="single" w:sz="4" w:space="0" w:color="000000"/>
              <w:right w:val="single" w:sz="12" w:space="0" w:color="000000"/>
            </w:tcBorders>
          </w:tcPr>
          <w:p w14:paraId="0A40CB7A" w14:textId="77777777" w:rsidR="00B136BD" w:rsidRDefault="00B136BD">
            <w:pPr>
              <w:pStyle w:val="LO-normal"/>
              <w:widowControl w:val="0"/>
              <w:spacing w:after="0" w:line="240" w:lineRule="auto"/>
            </w:pPr>
          </w:p>
          <w:p w14:paraId="72CACB21" w14:textId="77777777" w:rsidR="00B136BD" w:rsidRDefault="00000000">
            <w:pPr>
              <w:pStyle w:val="LO-normal"/>
              <w:widowControl w:val="0"/>
              <w:spacing w:after="0"/>
            </w:pPr>
            <w:r>
              <w:t>Presentación de la materia.</w:t>
            </w:r>
          </w:p>
          <w:p w14:paraId="68DF9996" w14:textId="77777777" w:rsidR="00B136BD" w:rsidRDefault="00000000">
            <w:pPr>
              <w:pStyle w:val="LO-normal"/>
              <w:widowControl w:val="0"/>
              <w:spacing w:after="0"/>
            </w:pPr>
            <w:r>
              <w:t xml:space="preserve">Instalación y configuración de los lenguajes NodeJs y Java en los sistemas operativos Windows y Linux.  </w:t>
            </w:r>
          </w:p>
          <w:p w14:paraId="6513FF35" w14:textId="77777777" w:rsidR="00B136BD" w:rsidRDefault="00000000">
            <w:pPr>
              <w:pStyle w:val="LO-normal"/>
              <w:widowControl w:val="0"/>
              <w:spacing w:after="0"/>
            </w:pPr>
            <w:r>
              <w:t>Compilación de java, Interpretación de NodeJs y concepto de transpilación.</w:t>
            </w:r>
          </w:p>
          <w:p w14:paraId="4B328DCA" w14:textId="77777777" w:rsidR="00B136BD" w:rsidRDefault="00B136BD">
            <w:pPr>
              <w:pStyle w:val="LO-normal"/>
              <w:widowControl w:val="0"/>
              <w:spacing w:after="0" w:line="240" w:lineRule="auto"/>
            </w:pPr>
          </w:p>
        </w:tc>
      </w:tr>
      <w:tr w:rsidR="00B136BD" w14:paraId="033FA80E"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DF5AD77" w14:textId="77777777" w:rsidR="00B136BD" w:rsidRDefault="00000000">
            <w:pPr>
              <w:pStyle w:val="LO-normal"/>
              <w:widowControl w:val="0"/>
              <w:spacing w:line="360" w:lineRule="auto"/>
              <w:jc w:val="both"/>
            </w:pPr>
            <w:r>
              <w:t>Semana 2</w:t>
            </w:r>
          </w:p>
        </w:tc>
        <w:tc>
          <w:tcPr>
            <w:tcW w:w="7649" w:type="dxa"/>
            <w:tcBorders>
              <w:top w:val="single" w:sz="4" w:space="0" w:color="000000"/>
              <w:left w:val="single" w:sz="12" w:space="0" w:color="000000"/>
              <w:bottom w:val="single" w:sz="4" w:space="0" w:color="000000"/>
              <w:right w:val="single" w:sz="12" w:space="0" w:color="000000"/>
            </w:tcBorders>
          </w:tcPr>
          <w:p w14:paraId="050CA7D8" w14:textId="77777777" w:rsidR="00B136BD" w:rsidRDefault="00B136BD">
            <w:pPr>
              <w:pStyle w:val="LO-normal"/>
              <w:widowControl w:val="0"/>
              <w:spacing w:after="0" w:line="240" w:lineRule="auto"/>
            </w:pPr>
          </w:p>
          <w:p w14:paraId="518FB573" w14:textId="77777777" w:rsidR="00B136BD" w:rsidRDefault="00000000">
            <w:pPr>
              <w:pStyle w:val="LO-normal"/>
              <w:widowControl w:val="0"/>
              <w:spacing w:after="0"/>
            </w:pPr>
            <w:r>
              <w:t>Instalación y configuración de los IDEs Visual Studio Code e Intellij para la utilización con NodeJs y Java en los distintos sistemas operativos Windows y Linux,</w:t>
            </w:r>
          </w:p>
          <w:p w14:paraId="1130EE86" w14:textId="77777777" w:rsidR="00B136BD" w:rsidRDefault="00000000">
            <w:pPr>
              <w:pStyle w:val="LO-normal"/>
              <w:widowControl w:val="0"/>
              <w:spacing w:after="0"/>
            </w:pPr>
            <w:r>
              <w:t xml:space="preserve">Practica con los lenguajes NodeJs y Java dentro de los IDEs. </w:t>
            </w:r>
          </w:p>
          <w:p w14:paraId="1D3B33D1" w14:textId="77777777" w:rsidR="00B136BD" w:rsidRDefault="00B136BD">
            <w:pPr>
              <w:pStyle w:val="LO-normal"/>
              <w:widowControl w:val="0"/>
              <w:spacing w:after="0"/>
            </w:pPr>
          </w:p>
        </w:tc>
      </w:tr>
      <w:tr w:rsidR="00B136BD" w14:paraId="117501C4"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C1ECD5E" w14:textId="77777777" w:rsidR="00B136BD" w:rsidRDefault="00000000">
            <w:pPr>
              <w:pStyle w:val="LO-normal"/>
              <w:widowControl w:val="0"/>
              <w:spacing w:line="360" w:lineRule="auto"/>
              <w:jc w:val="both"/>
            </w:pPr>
            <w:r>
              <w:t>Semana 3</w:t>
            </w:r>
          </w:p>
        </w:tc>
        <w:tc>
          <w:tcPr>
            <w:tcW w:w="7649" w:type="dxa"/>
            <w:tcBorders>
              <w:top w:val="single" w:sz="4" w:space="0" w:color="000000"/>
              <w:left w:val="single" w:sz="12" w:space="0" w:color="000000"/>
              <w:bottom w:val="single" w:sz="4" w:space="0" w:color="000000"/>
              <w:right w:val="single" w:sz="12" w:space="0" w:color="000000"/>
            </w:tcBorders>
          </w:tcPr>
          <w:p w14:paraId="04B97668" w14:textId="77777777" w:rsidR="00B136BD" w:rsidRDefault="00B136BD">
            <w:pPr>
              <w:pStyle w:val="LO-normal"/>
              <w:widowControl w:val="0"/>
              <w:spacing w:after="0"/>
            </w:pPr>
          </w:p>
          <w:p w14:paraId="5A00236F" w14:textId="77777777" w:rsidR="00B136BD" w:rsidRDefault="00000000">
            <w:pPr>
              <w:pStyle w:val="LO-normal"/>
              <w:widowControl w:val="0"/>
              <w:spacing w:after="0"/>
            </w:pPr>
            <w:r>
              <w:t xml:space="preserve">Funcionamiento del Motor de ejecución de NodeJS. </w:t>
            </w:r>
          </w:p>
          <w:p w14:paraId="525C473E" w14:textId="77777777" w:rsidR="00B136BD" w:rsidRDefault="00000000">
            <w:pPr>
              <w:pStyle w:val="LO-normal"/>
              <w:widowControl w:val="0"/>
              <w:spacing w:after="0"/>
            </w:pPr>
            <w:r>
              <w:t>Diferencia entre JRE y JDE. Configuración de distintas versiones de Java sobre los distintos IDEs.</w:t>
            </w:r>
          </w:p>
          <w:p w14:paraId="39260145" w14:textId="77777777" w:rsidR="00B136BD" w:rsidRDefault="00000000">
            <w:pPr>
              <w:pStyle w:val="LO-normal"/>
              <w:widowControl w:val="0"/>
              <w:spacing w:after="0"/>
            </w:pPr>
            <w:r>
              <w:t>Ejercitación con los lenguajes NodeJs y Java dentro de los IDEs</w:t>
            </w:r>
          </w:p>
          <w:p w14:paraId="020B958D" w14:textId="77777777" w:rsidR="00B136BD" w:rsidRDefault="00000000">
            <w:pPr>
              <w:pStyle w:val="LO-normal"/>
              <w:widowControl w:val="0"/>
              <w:spacing w:after="0"/>
            </w:pPr>
            <w:r>
              <w:t xml:space="preserve"> </w:t>
            </w:r>
          </w:p>
        </w:tc>
      </w:tr>
      <w:tr w:rsidR="00B136BD" w14:paraId="6C588EF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0D170E1" w14:textId="77777777" w:rsidR="00B136BD" w:rsidRDefault="00000000">
            <w:pPr>
              <w:pStyle w:val="LO-normal"/>
              <w:widowControl w:val="0"/>
              <w:spacing w:line="360" w:lineRule="auto"/>
              <w:jc w:val="both"/>
            </w:pPr>
            <w:r>
              <w:t>Semana 4</w:t>
            </w:r>
          </w:p>
        </w:tc>
        <w:tc>
          <w:tcPr>
            <w:tcW w:w="7649" w:type="dxa"/>
            <w:tcBorders>
              <w:top w:val="single" w:sz="4" w:space="0" w:color="000000"/>
              <w:left w:val="single" w:sz="12" w:space="0" w:color="000000"/>
              <w:bottom w:val="single" w:sz="4" w:space="0" w:color="000000"/>
              <w:right w:val="single" w:sz="12" w:space="0" w:color="000000"/>
            </w:tcBorders>
          </w:tcPr>
          <w:p w14:paraId="0DE44CD2" w14:textId="77777777" w:rsidR="00B136BD" w:rsidRDefault="00B136BD">
            <w:pPr>
              <w:pStyle w:val="LO-normal"/>
              <w:widowControl w:val="0"/>
              <w:spacing w:before="57" w:after="57"/>
            </w:pPr>
          </w:p>
          <w:p w14:paraId="0A63C90B" w14:textId="77777777" w:rsidR="00B136BD" w:rsidRDefault="00000000">
            <w:pPr>
              <w:pStyle w:val="LO-normal"/>
              <w:widowControl w:val="0"/>
              <w:spacing w:before="57" w:after="57"/>
            </w:pPr>
            <w:r>
              <w:t xml:space="preserve">Presentación de los Gestores de Paquetes. </w:t>
            </w:r>
          </w:p>
          <w:p w14:paraId="312459AD" w14:textId="77777777" w:rsidR="00B136BD" w:rsidRDefault="00000000">
            <w:pPr>
              <w:pStyle w:val="LO-normal"/>
              <w:widowControl w:val="0"/>
              <w:spacing w:before="57" w:after="57"/>
            </w:pPr>
            <w:r>
              <w:t>Explicación de las dependencias funcionales y transitivas. Conflictos de versiones entre la dependencias.</w:t>
            </w:r>
          </w:p>
          <w:p w14:paraId="5A9121E8" w14:textId="77777777" w:rsidR="00B136BD" w:rsidRDefault="00000000">
            <w:pPr>
              <w:pStyle w:val="LO-normal"/>
              <w:widowControl w:val="0"/>
              <w:spacing w:before="57" w:after="57"/>
            </w:pPr>
            <w:r>
              <w:t>Dependencias de Desarrollo y de producción.</w:t>
            </w:r>
          </w:p>
          <w:p w14:paraId="0CCE95E1" w14:textId="77777777" w:rsidR="00B136BD" w:rsidRDefault="00B136BD">
            <w:pPr>
              <w:pStyle w:val="LO-normal"/>
              <w:widowControl w:val="0"/>
              <w:spacing w:before="57" w:after="57"/>
            </w:pPr>
          </w:p>
        </w:tc>
      </w:tr>
      <w:tr w:rsidR="00B136BD" w14:paraId="30AD318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C7246DF" w14:textId="77777777" w:rsidR="00B136BD" w:rsidRDefault="00000000">
            <w:pPr>
              <w:pStyle w:val="LO-normal"/>
              <w:widowControl w:val="0"/>
              <w:spacing w:line="360" w:lineRule="auto"/>
              <w:jc w:val="both"/>
            </w:pPr>
            <w:r>
              <w:t>Semana 5</w:t>
            </w:r>
          </w:p>
        </w:tc>
        <w:tc>
          <w:tcPr>
            <w:tcW w:w="7649" w:type="dxa"/>
            <w:tcBorders>
              <w:top w:val="single" w:sz="4" w:space="0" w:color="000000"/>
              <w:left w:val="single" w:sz="12" w:space="0" w:color="000000"/>
              <w:bottom w:val="single" w:sz="4" w:space="0" w:color="000000"/>
              <w:right w:val="single" w:sz="12" w:space="0" w:color="000000"/>
            </w:tcBorders>
          </w:tcPr>
          <w:p w14:paraId="67158D16" w14:textId="77777777" w:rsidR="00B136BD" w:rsidRDefault="00000000">
            <w:pPr>
              <w:pStyle w:val="LO-normal"/>
              <w:widowControl w:val="0"/>
              <w:spacing w:after="0" w:line="360" w:lineRule="auto"/>
            </w:pPr>
            <w:r>
              <w:t xml:space="preserve"> </w:t>
            </w:r>
          </w:p>
          <w:p w14:paraId="40D2680C" w14:textId="77777777" w:rsidR="00B136BD" w:rsidRDefault="00000000">
            <w:pPr>
              <w:pStyle w:val="LO-normal"/>
              <w:widowControl w:val="0"/>
              <w:spacing w:after="0"/>
              <w:jc w:val="both"/>
            </w:pPr>
            <w:r>
              <w:t>Instalación de los Gestores de paquetes npm y yarm para NodeJs en Windows y Linux.</w:t>
            </w:r>
          </w:p>
          <w:p w14:paraId="62EE7324" w14:textId="77777777" w:rsidR="00B136BD" w:rsidRDefault="00000000">
            <w:pPr>
              <w:pStyle w:val="LO-normal"/>
              <w:widowControl w:val="0"/>
              <w:spacing w:after="0"/>
              <w:jc w:val="both"/>
            </w:pPr>
            <w:r>
              <w:t>Instalación de los Gestores de paquetes Maven y Gradle para Java en Windows y Linux.</w:t>
            </w:r>
          </w:p>
          <w:p w14:paraId="70C423A9" w14:textId="77777777" w:rsidR="00B136BD" w:rsidRDefault="00000000">
            <w:pPr>
              <w:pStyle w:val="LO-normal"/>
              <w:widowControl w:val="0"/>
              <w:spacing w:after="0"/>
              <w:jc w:val="both"/>
            </w:pPr>
            <w:r>
              <w:t>Instalación de dependencias varias para los entornos desarrollo y de producción.</w:t>
            </w:r>
          </w:p>
          <w:p w14:paraId="2F9906B4" w14:textId="77777777" w:rsidR="00B136BD" w:rsidRDefault="00000000">
            <w:pPr>
              <w:pStyle w:val="LO-normal"/>
              <w:widowControl w:val="0"/>
              <w:spacing w:after="0"/>
              <w:jc w:val="both"/>
            </w:pPr>
            <w:r>
              <w:t>Casos prácticos de resolución de conflictos entre dependencias y versiones</w:t>
            </w:r>
          </w:p>
          <w:p w14:paraId="1CA2E80E" w14:textId="77777777" w:rsidR="00B136BD" w:rsidRDefault="00000000">
            <w:pPr>
              <w:pStyle w:val="LO-normal"/>
              <w:widowControl w:val="0"/>
              <w:spacing w:after="0" w:line="240" w:lineRule="auto"/>
              <w:jc w:val="both"/>
            </w:pPr>
            <w:r>
              <w:t xml:space="preserve"> </w:t>
            </w:r>
          </w:p>
        </w:tc>
      </w:tr>
      <w:tr w:rsidR="00B136BD" w14:paraId="0528E31D"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F5317EF" w14:textId="77777777" w:rsidR="00B136BD" w:rsidRDefault="00000000">
            <w:pPr>
              <w:pStyle w:val="LO-normal"/>
              <w:widowControl w:val="0"/>
              <w:spacing w:line="360" w:lineRule="auto"/>
              <w:jc w:val="both"/>
            </w:pPr>
            <w:r>
              <w:t>Semana 6</w:t>
            </w:r>
          </w:p>
        </w:tc>
        <w:tc>
          <w:tcPr>
            <w:tcW w:w="7649" w:type="dxa"/>
            <w:tcBorders>
              <w:top w:val="single" w:sz="4" w:space="0" w:color="000000"/>
              <w:left w:val="single" w:sz="12" w:space="0" w:color="000000"/>
              <w:bottom w:val="single" w:sz="4" w:space="0" w:color="000000"/>
              <w:right w:val="single" w:sz="12" w:space="0" w:color="000000"/>
            </w:tcBorders>
          </w:tcPr>
          <w:p w14:paraId="31CA15A0" w14:textId="77777777" w:rsidR="00B136BD" w:rsidRDefault="00B136BD">
            <w:pPr>
              <w:pStyle w:val="LO-normal"/>
              <w:widowControl w:val="0"/>
              <w:spacing w:after="0" w:line="360" w:lineRule="auto"/>
            </w:pPr>
          </w:p>
          <w:p w14:paraId="30AC60E2" w14:textId="77777777" w:rsidR="00B136BD" w:rsidRDefault="00000000">
            <w:pPr>
              <w:pStyle w:val="LO-normal"/>
              <w:widowControl w:val="0"/>
              <w:spacing w:after="0" w:line="360" w:lineRule="auto"/>
            </w:pPr>
            <w:r>
              <w:t>Practica con ejercicios tipo parcial de las UNIDADES I Y II.</w:t>
            </w:r>
          </w:p>
          <w:p w14:paraId="600D9C0F" w14:textId="77777777" w:rsidR="00B136BD" w:rsidRDefault="00B136BD">
            <w:pPr>
              <w:pStyle w:val="LO-normal"/>
              <w:widowControl w:val="0"/>
              <w:spacing w:after="0" w:line="360" w:lineRule="auto"/>
            </w:pPr>
          </w:p>
        </w:tc>
      </w:tr>
      <w:tr w:rsidR="00B136BD" w14:paraId="4A4CFAF9" w14:textId="77777777">
        <w:trPr>
          <w:trHeight w:val="894"/>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C9D8616" w14:textId="77777777" w:rsidR="00B136BD" w:rsidRDefault="00000000">
            <w:pPr>
              <w:pStyle w:val="LO-normal"/>
              <w:widowControl w:val="0"/>
              <w:spacing w:line="360" w:lineRule="auto"/>
              <w:jc w:val="both"/>
            </w:pPr>
            <w:r>
              <w:t>Semana 7</w:t>
            </w:r>
          </w:p>
        </w:tc>
        <w:tc>
          <w:tcPr>
            <w:tcW w:w="7649" w:type="dxa"/>
            <w:tcBorders>
              <w:top w:val="single" w:sz="4" w:space="0" w:color="000000"/>
              <w:left w:val="single" w:sz="12" w:space="0" w:color="000000"/>
              <w:bottom w:val="single" w:sz="4" w:space="0" w:color="000000"/>
              <w:right w:val="single" w:sz="12" w:space="0" w:color="000000"/>
            </w:tcBorders>
          </w:tcPr>
          <w:p w14:paraId="122DB676" w14:textId="77777777" w:rsidR="00B136BD" w:rsidRDefault="00000000">
            <w:pPr>
              <w:pStyle w:val="LO-normal"/>
              <w:widowControl w:val="0"/>
              <w:spacing w:after="0" w:line="360" w:lineRule="auto"/>
            </w:pPr>
            <w:r>
              <w:t xml:space="preserve"> </w:t>
            </w:r>
          </w:p>
          <w:p w14:paraId="7EBD96BE" w14:textId="77777777" w:rsidR="00B136BD" w:rsidRDefault="00000000">
            <w:pPr>
              <w:pStyle w:val="LO-normal"/>
              <w:widowControl w:val="0"/>
              <w:spacing w:after="0" w:line="360" w:lineRule="auto"/>
            </w:pPr>
            <w:r>
              <w:t>Primera evaluación parcial de las UNIDADES I y II.</w:t>
            </w:r>
          </w:p>
        </w:tc>
      </w:tr>
      <w:tr w:rsidR="00B136BD" w14:paraId="1A3CB54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644F75B" w14:textId="77777777" w:rsidR="00B136BD" w:rsidRDefault="00000000">
            <w:pPr>
              <w:pStyle w:val="LO-normal"/>
              <w:widowControl w:val="0"/>
              <w:spacing w:line="360" w:lineRule="auto"/>
              <w:jc w:val="both"/>
            </w:pPr>
            <w:r>
              <w:t>Semana 8</w:t>
            </w:r>
          </w:p>
        </w:tc>
        <w:tc>
          <w:tcPr>
            <w:tcW w:w="7649" w:type="dxa"/>
            <w:tcBorders>
              <w:top w:val="single" w:sz="4" w:space="0" w:color="000000"/>
              <w:left w:val="single" w:sz="12" w:space="0" w:color="000000"/>
              <w:bottom w:val="single" w:sz="4" w:space="0" w:color="000000"/>
              <w:right w:val="single" w:sz="12" w:space="0" w:color="000000"/>
            </w:tcBorders>
          </w:tcPr>
          <w:p w14:paraId="1ED209D2" w14:textId="77777777" w:rsidR="00B136BD" w:rsidRDefault="00B136BD">
            <w:pPr>
              <w:pStyle w:val="LO-normal"/>
              <w:widowControl w:val="0"/>
              <w:spacing w:after="0" w:line="360" w:lineRule="auto"/>
            </w:pPr>
          </w:p>
          <w:p w14:paraId="7ACF73C2" w14:textId="77777777" w:rsidR="00B136BD" w:rsidRDefault="00000000">
            <w:pPr>
              <w:pStyle w:val="LO-normal"/>
              <w:widowControl w:val="0"/>
              <w:spacing w:after="0" w:line="360" w:lineRule="auto"/>
            </w:pPr>
            <w:r>
              <w:t>Entrega de notas del primer parcial de las UNIDADES I y II.</w:t>
            </w:r>
          </w:p>
          <w:p w14:paraId="0398DBB5" w14:textId="77777777" w:rsidR="00B136BD" w:rsidRDefault="00000000">
            <w:pPr>
              <w:pStyle w:val="LO-normal"/>
              <w:widowControl w:val="0"/>
              <w:spacing w:after="0" w:line="360" w:lineRule="auto"/>
            </w:pPr>
            <w:r>
              <w:lastRenderedPageBreak/>
              <w:t>Discusión y solución conjunta del primer Parcial.</w:t>
            </w:r>
          </w:p>
          <w:p w14:paraId="1A31568B" w14:textId="77777777" w:rsidR="00B136BD" w:rsidRDefault="00000000">
            <w:pPr>
              <w:pStyle w:val="LO-normal"/>
              <w:widowControl w:val="0"/>
              <w:spacing w:after="0" w:line="360" w:lineRule="auto"/>
            </w:pPr>
            <w:r>
              <w:t>Práctica de ejercicios para el recuperatorio de las UNIDADES I y II.</w:t>
            </w:r>
          </w:p>
          <w:p w14:paraId="71D1D747" w14:textId="77777777" w:rsidR="00B136BD" w:rsidRDefault="00B136BD">
            <w:pPr>
              <w:pStyle w:val="LO-normal"/>
              <w:widowControl w:val="0"/>
              <w:spacing w:after="0" w:line="360" w:lineRule="auto"/>
            </w:pPr>
          </w:p>
        </w:tc>
      </w:tr>
      <w:tr w:rsidR="00B136BD" w14:paraId="6988A667"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6025F33" w14:textId="77777777" w:rsidR="00B136BD" w:rsidRDefault="00000000">
            <w:pPr>
              <w:pStyle w:val="LO-normal"/>
              <w:widowControl w:val="0"/>
              <w:spacing w:line="360" w:lineRule="auto"/>
              <w:jc w:val="both"/>
            </w:pPr>
            <w:r>
              <w:lastRenderedPageBreak/>
              <w:t>Semana 9</w:t>
            </w:r>
          </w:p>
        </w:tc>
        <w:tc>
          <w:tcPr>
            <w:tcW w:w="7649" w:type="dxa"/>
            <w:tcBorders>
              <w:top w:val="single" w:sz="4" w:space="0" w:color="000000"/>
              <w:left w:val="single" w:sz="12" w:space="0" w:color="000000"/>
              <w:bottom w:val="single" w:sz="4" w:space="0" w:color="000000"/>
              <w:right w:val="single" w:sz="12" w:space="0" w:color="000000"/>
            </w:tcBorders>
          </w:tcPr>
          <w:p w14:paraId="440AE02C" w14:textId="77777777" w:rsidR="00B136BD" w:rsidRDefault="00000000">
            <w:pPr>
              <w:pStyle w:val="LO-normal"/>
              <w:widowControl w:val="0"/>
              <w:spacing w:after="0" w:line="360" w:lineRule="auto"/>
            </w:pPr>
            <w:r>
              <w:t> </w:t>
            </w:r>
          </w:p>
          <w:p w14:paraId="7046DE1C" w14:textId="77777777" w:rsidR="00B136BD" w:rsidRDefault="00000000">
            <w:pPr>
              <w:pStyle w:val="LO-normal"/>
              <w:widowControl w:val="0"/>
              <w:spacing w:after="0" w:line="360" w:lineRule="auto"/>
            </w:pPr>
            <w:r>
              <w:t>Desarrollo web con la librería express en NodeJS.</w:t>
            </w:r>
          </w:p>
          <w:p w14:paraId="69C3C81D" w14:textId="77777777" w:rsidR="00B136BD" w:rsidRDefault="00000000">
            <w:pPr>
              <w:pStyle w:val="LO-normal"/>
              <w:widowControl w:val="0"/>
              <w:spacing w:after="0" w:line="360" w:lineRule="auto"/>
            </w:pPr>
            <w:r>
              <w:t>Configuración de la aplicación Web, puerto de escucha (listener)</w:t>
            </w:r>
          </w:p>
          <w:p w14:paraId="16E0E8C3" w14:textId="77777777" w:rsidR="00B136BD" w:rsidRDefault="00000000">
            <w:pPr>
              <w:pStyle w:val="LO-normal"/>
              <w:widowControl w:val="0"/>
              <w:spacing w:after="0" w:line="360" w:lineRule="auto"/>
            </w:pPr>
            <w:r>
              <w:t>Definiciones de Rutas, Controladores y Servicios.</w:t>
            </w:r>
          </w:p>
          <w:p w14:paraId="4D4E4DB7" w14:textId="77777777" w:rsidR="00B136BD" w:rsidRDefault="00000000">
            <w:pPr>
              <w:pStyle w:val="LO-normal"/>
              <w:widowControl w:val="0"/>
              <w:spacing w:after="0" w:line="360" w:lineRule="auto"/>
            </w:pPr>
            <w:r>
              <w:t>Implementación de operaciones sobre colecciones en forma funcional.</w:t>
            </w:r>
          </w:p>
          <w:p w14:paraId="50084D41" w14:textId="77777777" w:rsidR="00B136BD" w:rsidRDefault="00B136BD">
            <w:pPr>
              <w:pStyle w:val="LO-normal"/>
              <w:widowControl w:val="0"/>
              <w:spacing w:after="0" w:line="360" w:lineRule="auto"/>
            </w:pPr>
          </w:p>
        </w:tc>
      </w:tr>
      <w:tr w:rsidR="00B136BD" w14:paraId="5DAB9D4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A64BDEC" w14:textId="77777777" w:rsidR="00B136BD" w:rsidRDefault="00000000">
            <w:pPr>
              <w:pStyle w:val="LO-normal"/>
              <w:widowControl w:val="0"/>
              <w:spacing w:line="360" w:lineRule="auto"/>
              <w:jc w:val="both"/>
            </w:pPr>
            <w:r>
              <w:t>Semana 10</w:t>
            </w:r>
          </w:p>
        </w:tc>
        <w:tc>
          <w:tcPr>
            <w:tcW w:w="7649" w:type="dxa"/>
            <w:tcBorders>
              <w:top w:val="single" w:sz="4" w:space="0" w:color="000000"/>
              <w:left w:val="single" w:sz="12" w:space="0" w:color="000000"/>
              <w:bottom w:val="single" w:sz="4" w:space="0" w:color="000000"/>
              <w:right w:val="single" w:sz="12" w:space="0" w:color="000000"/>
            </w:tcBorders>
          </w:tcPr>
          <w:p w14:paraId="45D6CDEB" w14:textId="77777777" w:rsidR="00B136BD" w:rsidRDefault="00B136BD">
            <w:pPr>
              <w:pStyle w:val="LO-normal"/>
              <w:widowControl w:val="0"/>
              <w:spacing w:after="0" w:line="360" w:lineRule="auto"/>
            </w:pPr>
          </w:p>
          <w:p w14:paraId="5CA67946" w14:textId="77777777" w:rsidR="00B136BD" w:rsidRDefault="00000000">
            <w:pPr>
              <w:pStyle w:val="LO-normal"/>
              <w:widowControl w:val="0"/>
              <w:spacing w:after="0" w:line="360" w:lineRule="auto"/>
            </w:pPr>
            <w:r>
              <w:t>Desarrollo web con el FrameWork spring-boot en Java.</w:t>
            </w:r>
          </w:p>
          <w:p w14:paraId="79876883" w14:textId="77777777" w:rsidR="00B136BD" w:rsidRDefault="00000000">
            <w:pPr>
              <w:pStyle w:val="LO-normal"/>
              <w:widowControl w:val="0"/>
              <w:spacing w:after="0" w:line="360" w:lineRule="auto"/>
            </w:pPr>
            <w:r>
              <w:t>Configuración del contender y servidor web Tomcat  y Jetty.</w:t>
            </w:r>
          </w:p>
          <w:p w14:paraId="5AC173FB" w14:textId="77777777" w:rsidR="00B136BD" w:rsidRDefault="00000000">
            <w:pPr>
              <w:pStyle w:val="LO-normal"/>
              <w:widowControl w:val="0"/>
              <w:spacing w:after="0" w:line="360" w:lineRule="auto"/>
            </w:pPr>
            <w:r>
              <w:t>Definiciones anotaciones para Controladores y Servicios.</w:t>
            </w:r>
          </w:p>
          <w:p w14:paraId="4A8B50E7" w14:textId="77777777" w:rsidR="00B136BD" w:rsidRDefault="00000000">
            <w:pPr>
              <w:pStyle w:val="LO-normal"/>
              <w:widowControl w:val="0"/>
              <w:spacing w:after="0" w:line="360" w:lineRule="auto"/>
            </w:pPr>
            <w:r>
              <w:t>Implementación de operaciones sobre colecciones en forma funcional.</w:t>
            </w:r>
          </w:p>
        </w:tc>
      </w:tr>
      <w:tr w:rsidR="00B136BD" w14:paraId="117A0B41"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BBCEA09" w14:textId="77777777" w:rsidR="00B136BD" w:rsidRDefault="00000000">
            <w:pPr>
              <w:pStyle w:val="LO-normal"/>
              <w:widowControl w:val="0"/>
              <w:spacing w:line="360" w:lineRule="auto"/>
              <w:jc w:val="both"/>
            </w:pPr>
            <w:r>
              <w:t>Semana 11</w:t>
            </w:r>
          </w:p>
        </w:tc>
        <w:tc>
          <w:tcPr>
            <w:tcW w:w="7649" w:type="dxa"/>
            <w:tcBorders>
              <w:top w:val="single" w:sz="4" w:space="0" w:color="000000"/>
              <w:left w:val="single" w:sz="12" w:space="0" w:color="000000"/>
              <w:bottom w:val="single" w:sz="4" w:space="0" w:color="000000"/>
              <w:right w:val="single" w:sz="12" w:space="0" w:color="000000"/>
            </w:tcBorders>
          </w:tcPr>
          <w:p w14:paraId="396B14D1" w14:textId="77777777" w:rsidR="00B136BD" w:rsidRDefault="00B136BD">
            <w:pPr>
              <w:pStyle w:val="LO-normal"/>
              <w:widowControl w:val="0"/>
              <w:spacing w:after="0" w:line="360" w:lineRule="auto"/>
            </w:pPr>
          </w:p>
          <w:p w14:paraId="5C0A5C95" w14:textId="77777777" w:rsidR="00B136BD" w:rsidRDefault="00000000">
            <w:pPr>
              <w:pStyle w:val="LO-normal"/>
              <w:widowControl w:val="0"/>
              <w:spacing w:after="0" w:line="360" w:lineRule="auto"/>
            </w:pPr>
            <w:r>
              <w:t>Diferencias y similitudes en el desarrollo realizados.</w:t>
            </w:r>
          </w:p>
          <w:p w14:paraId="148EA4FC" w14:textId="77777777" w:rsidR="00B136BD" w:rsidRDefault="00000000">
            <w:pPr>
              <w:pStyle w:val="LO-normal"/>
              <w:widowControl w:val="0"/>
              <w:spacing w:after="0" w:line="360" w:lineRule="auto"/>
            </w:pPr>
            <w:r>
              <w:t>Practica para el Segundo parcial UNIDAD III</w:t>
            </w:r>
          </w:p>
          <w:p w14:paraId="3F5C1DC1" w14:textId="77777777" w:rsidR="00B136BD" w:rsidRDefault="00000000">
            <w:pPr>
              <w:pStyle w:val="LO-normal"/>
              <w:widowControl w:val="0"/>
              <w:spacing w:after="0" w:line="360" w:lineRule="auto"/>
            </w:pPr>
            <w:r>
              <w:t>Presentación del Trabajo Practico y elección del lenguaje a utilizar.</w:t>
            </w:r>
          </w:p>
          <w:p w14:paraId="4BEE5685" w14:textId="77777777" w:rsidR="00B136BD" w:rsidRDefault="00000000">
            <w:pPr>
              <w:pStyle w:val="LO-normal"/>
              <w:widowControl w:val="0"/>
              <w:spacing w:after="0" w:line="360" w:lineRule="auto"/>
            </w:pPr>
            <w:r>
              <w:t xml:space="preserve"> </w:t>
            </w:r>
          </w:p>
        </w:tc>
      </w:tr>
      <w:tr w:rsidR="00B136BD" w14:paraId="3A32CDAD"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20E7569" w14:textId="77777777" w:rsidR="00B136BD" w:rsidRDefault="00000000">
            <w:pPr>
              <w:pStyle w:val="LO-normal"/>
              <w:widowControl w:val="0"/>
              <w:spacing w:line="360" w:lineRule="auto"/>
              <w:jc w:val="both"/>
            </w:pPr>
            <w:r>
              <w:t>Semana 12</w:t>
            </w:r>
          </w:p>
        </w:tc>
        <w:tc>
          <w:tcPr>
            <w:tcW w:w="7649" w:type="dxa"/>
            <w:tcBorders>
              <w:top w:val="single" w:sz="4" w:space="0" w:color="000000"/>
              <w:left w:val="single" w:sz="12" w:space="0" w:color="000000"/>
              <w:bottom w:val="single" w:sz="4" w:space="0" w:color="000000"/>
              <w:right w:val="single" w:sz="12" w:space="0" w:color="000000"/>
            </w:tcBorders>
          </w:tcPr>
          <w:p w14:paraId="4FBB0AD8" w14:textId="77777777" w:rsidR="00B136BD" w:rsidRDefault="00B136BD">
            <w:pPr>
              <w:pStyle w:val="LO-normal"/>
              <w:widowControl w:val="0"/>
              <w:spacing w:after="0" w:line="360" w:lineRule="auto"/>
            </w:pPr>
          </w:p>
          <w:p w14:paraId="559BE82B" w14:textId="77777777" w:rsidR="00B136BD" w:rsidRDefault="00000000">
            <w:pPr>
              <w:pStyle w:val="LO-normal"/>
              <w:widowControl w:val="0"/>
              <w:spacing w:after="0" w:line="360" w:lineRule="auto"/>
            </w:pPr>
            <w:r>
              <w:t>Segunda evaluación Parcial UNIDAD III.</w:t>
            </w:r>
          </w:p>
          <w:p w14:paraId="5926A272" w14:textId="77777777" w:rsidR="00B136BD" w:rsidRDefault="00B136BD">
            <w:pPr>
              <w:pStyle w:val="LO-normal"/>
              <w:widowControl w:val="0"/>
              <w:spacing w:after="0" w:line="360" w:lineRule="auto"/>
            </w:pPr>
          </w:p>
        </w:tc>
      </w:tr>
      <w:tr w:rsidR="00B136BD" w14:paraId="2255791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A092CA8" w14:textId="77777777" w:rsidR="00B136BD" w:rsidRDefault="00000000">
            <w:pPr>
              <w:pStyle w:val="LO-normal"/>
              <w:widowControl w:val="0"/>
              <w:spacing w:line="360" w:lineRule="auto"/>
              <w:jc w:val="both"/>
            </w:pPr>
            <w:r>
              <w:t>Semana 13</w:t>
            </w:r>
          </w:p>
        </w:tc>
        <w:tc>
          <w:tcPr>
            <w:tcW w:w="7649" w:type="dxa"/>
            <w:tcBorders>
              <w:top w:val="single" w:sz="4" w:space="0" w:color="000000"/>
              <w:left w:val="single" w:sz="12" w:space="0" w:color="000000"/>
              <w:bottom w:val="single" w:sz="4" w:space="0" w:color="000000"/>
              <w:right w:val="single" w:sz="12" w:space="0" w:color="000000"/>
            </w:tcBorders>
          </w:tcPr>
          <w:p w14:paraId="5D02F575" w14:textId="77777777" w:rsidR="00B136BD" w:rsidRDefault="00B136BD">
            <w:pPr>
              <w:pStyle w:val="LO-normal"/>
              <w:widowControl w:val="0"/>
              <w:spacing w:after="0" w:line="360" w:lineRule="auto"/>
            </w:pPr>
          </w:p>
          <w:p w14:paraId="558F6DD5" w14:textId="77777777" w:rsidR="00B136BD" w:rsidRDefault="00000000">
            <w:pPr>
              <w:pStyle w:val="LO-normal"/>
              <w:widowControl w:val="0"/>
              <w:spacing w:after="0" w:line="360" w:lineRule="auto"/>
            </w:pPr>
            <w:r>
              <w:t xml:space="preserve">Discusión y solución conjunta del segundo Parcial. </w:t>
            </w:r>
          </w:p>
          <w:p w14:paraId="7A756688" w14:textId="77777777" w:rsidR="00B136BD" w:rsidRDefault="00000000">
            <w:pPr>
              <w:pStyle w:val="LO-normal"/>
              <w:widowControl w:val="0"/>
              <w:spacing w:after="0" w:line="360" w:lineRule="auto"/>
            </w:pPr>
            <w:r>
              <w:t>Práctica con ejercicios para el recuperatorio del segundo parcial de la UNIDAD III</w:t>
            </w:r>
          </w:p>
          <w:p w14:paraId="04EB6DAA" w14:textId="77777777" w:rsidR="00B136BD" w:rsidRDefault="00000000">
            <w:pPr>
              <w:pStyle w:val="LO-normal"/>
              <w:widowControl w:val="0"/>
              <w:spacing w:after="0" w:line="360" w:lineRule="auto"/>
            </w:pPr>
            <w:r>
              <w:t>Seguimiento y control de avance del Trabajo Práctico.</w:t>
            </w:r>
          </w:p>
          <w:p w14:paraId="56DAC8C8" w14:textId="77777777" w:rsidR="00B136BD" w:rsidRDefault="00B136BD">
            <w:pPr>
              <w:pStyle w:val="LO-normal"/>
              <w:widowControl w:val="0"/>
              <w:spacing w:after="0" w:line="360" w:lineRule="auto"/>
            </w:pPr>
          </w:p>
        </w:tc>
      </w:tr>
      <w:tr w:rsidR="00B136BD" w14:paraId="0E2EA95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4128E44" w14:textId="77777777" w:rsidR="00B136BD" w:rsidRDefault="00000000">
            <w:pPr>
              <w:pStyle w:val="LO-normal"/>
              <w:widowControl w:val="0"/>
              <w:spacing w:line="360" w:lineRule="auto"/>
              <w:jc w:val="both"/>
            </w:pPr>
            <w:r>
              <w:t>Semana 14</w:t>
            </w:r>
          </w:p>
        </w:tc>
        <w:tc>
          <w:tcPr>
            <w:tcW w:w="7649" w:type="dxa"/>
            <w:tcBorders>
              <w:top w:val="single" w:sz="4" w:space="0" w:color="000000"/>
              <w:left w:val="single" w:sz="12" w:space="0" w:color="000000"/>
              <w:bottom w:val="single" w:sz="4" w:space="0" w:color="000000"/>
              <w:right w:val="single" w:sz="12" w:space="0" w:color="000000"/>
            </w:tcBorders>
          </w:tcPr>
          <w:p w14:paraId="16E8A1AB" w14:textId="77777777" w:rsidR="00B136BD" w:rsidRDefault="00B136BD">
            <w:pPr>
              <w:pStyle w:val="LO-normal"/>
              <w:widowControl w:val="0"/>
              <w:spacing w:after="0" w:line="360" w:lineRule="auto"/>
            </w:pPr>
          </w:p>
          <w:p w14:paraId="758EE43A" w14:textId="77777777" w:rsidR="00B136BD" w:rsidRDefault="00000000">
            <w:pPr>
              <w:pStyle w:val="LO-normal"/>
              <w:widowControl w:val="0"/>
              <w:spacing w:after="0" w:line="360" w:lineRule="auto"/>
            </w:pPr>
            <w:r>
              <w:t>Recuperatorio del primer parcial (UNIDADES I y II) y/o segundo parcial  (UNIDAD III) según corresponda a cada alumno.</w:t>
            </w:r>
          </w:p>
          <w:p w14:paraId="05D66D60" w14:textId="77777777" w:rsidR="00B136BD" w:rsidRDefault="00B136BD">
            <w:pPr>
              <w:pStyle w:val="LO-normal"/>
              <w:widowControl w:val="0"/>
              <w:spacing w:after="0" w:line="360" w:lineRule="auto"/>
            </w:pPr>
          </w:p>
        </w:tc>
      </w:tr>
      <w:tr w:rsidR="00B136BD" w14:paraId="30917AD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F23EBB7" w14:textId="77777777" w:rsidR="00B136BD" w:rsidRDefault="00000000">
            <w:pPr>
              <w:pStyle w:val="LO-normal"/>
              <w:widowControl w:val="0"/>
              <w:spacing w:line="360" w:lineRule="auto"/>
              <w:jc w:val="both"/>
            </w:pPr>
            <w:r>
              <w:lastRenderedPageBreak/>
              <w:t>Semana 15</w:t>
            </w:r>
          </w:p>
        </w:tc>
        <w:tc>
          <w:tcPr>
            <w:tcW w:w="7649" w:type="dxa"/>
            <w:tcBorders>
              <w:top w:val="single" w:sz="4" w:space="0" w:color="000000"/>
              <w:left w:val="single" w:sz="12" w:space="0" w:color="000000"/>
              <w:bottom w:val="single" w:sz="4" w:space="0" w:color="000000"/>
              <w:right w:val="single" w:sz="12" w:space="0" w:color="000000"/>
            </w:tcBorders>
          </w:tcPr>
          <w:p w14:paraId="1016954A" w14:textId="77777777" w:rsidR="00B136BD" w:rsidRDefault="00B136BD">
            <w:pPr>
              <w:pStyle w:val="LO-normal"/>
              <w:widowControl w:val="0"/>
              <w:spacing w:after="0" w:line="360" w:lineRule="auto"/>
            </w:pPr>
          </w:p>
          <w:p w14:paraId="4D69E823" w14:textId="77777777" w:rsidR="00B136BD" w:rsidRDefault="00000000">
            <w:pPr>
              <w:pStyle w:val="LO-normal"/>
              <w:widowControl w:val="0"/>
              <w:spacing w:after="0" w:line="360" w:lineRule="auto"/>
            </w:pPr>
            <w:r>
              <w:t>Seguimiento y control de avance del Trabajo Práctico.</w:t>
            </w:r>
          </w:p>
          <w:p w14:paraId="72FB5FA7" w14:textId="77777777" w:rsidR="00B136BD" w:rsidRDefault="00B136BD">
            <w:pPr>
              <w:pStyle w:val="LO-normal"/>
              <w:widowControl w:val="0"/>
              <w:spacing w:after="0" w:line="360" w:lineRule="auto"/>
            </w:pPr>
          </w:p>
        </w:tc>
      </w:tr>
      <w:tr w:rsidR="00B136BD" w14:paraId="6CC70876"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8213BD4" w14:textId="77777777" w:rsidR="00B136BD" w:rsidRDefault="00000000">
            <w:pPr>
              <w:pStyle w:val="LO-normal"/>
              <w:widowControl w:val="0"/>
              <w:spacing w:line="360" w:lineRule="auto"/>
              <w:jc w:val="both"/>
            </w:pPr>
            <w:r>
              <w:t>Semana 16</w:t>
            </w:r>
          </w:p>
        </w:tc>
        <w:tc>
          <w:tcPr>
            <w:tcW w:w="7649" w:type="dxa"/>
            <w:tcBorders>
              <w:top w:val="single" w:sz="4" w:space="0" w:color="000000"/>
              <w:left w:val="single" w:sz="12" w:space="0" w:color="000000"/>
              <w:bottom w:val="single" w:sz="4" w:space="0" w:color="000000"/>
              <w:right w:val="single" w:sz="12" w:space="0" w:color="000000"/>
            </w:tcBorders>
          </w:tcPr>
          <w:p w14:paraId="0E010BAF" w14:textId="77777777" w:rsidR="00B136BD" w:rsidRDefault="00B136BD">
            <w:pPr>
              <w:pStyle w:val="LO-normal"/>
              <w:widowControl w:val="0"/>
              <w:spacing w:after="0" w:line="360" w:lineRule="auto"/>
            </w:pPr>
          </w:p>
          <w:p w14:paraId="5929FFFB" w14:textId="77777777" w:rsidR="00B136BD" w:rsidRDefault="00000000">
            <w:pPr>
              <w:pStyle w:val="LO-normal"/>
              <w:widowControl w:val="0"/>
              <w:spacing w:after="0" w:line="360" w:lineRule="auto"/>
            </w:pPr>
            <w:r>
              <w:t>Entrega y revisión final del Trabajo Práctico (UNIDAD IV)</w:t>
            </w:r>
          </w:p>
          <w:p w14:paraId="3B4E1DFF" w14:textId="77777777" w:rsidR="00B136BD" w:rsidRDefault="00000000">
            <w:pPr>
              <w:pStyle w:val="LO-normal"/>
              <w:widowControl w:val="0"/>
              <w:spacing w:after="0" w:line="360" w:lineRule="auto"/>
            </w:pPr>
            <w:r>
              <w:t>Conclusiones Finales.</w:t>
            </w:r>
          </w:p>
          <w:p w14:paraId="3EE182FF" w14:textId="77777777" w:rsidR="00B136BD" w:rsidRDefault="00000000">
            <w:pPr>
              <w:pStyle w:val="LO-normal"/>
              <w:widowControl w:val="0"/>
              <w:spacing w:after="0" w:line="360" w:lineRule="auto"/>
            </w:pPr>
            <w:r>
              <w:t>Cierre de Notas finales.</w:t>
            </w:r>
          </w:p>
          <w:p w14:paraId="6C6B55CA" w14:textId="77777777" w:rsidR="00B136BD" w:rsidRDefault="00B136BD">
            <w:pPr>
              <w:pStyle w:val="LO-normal"/>
              <w:widowControl w:val="0"/>
              <w:spacing w:after="0" w:line="360" w:lineRule="auto"/>
            </w:pPr>
          </w:p>
        </w:tc>
      </w:tr>
    </w:tbl>
    <w:p w14:paraId="2A9C8E3B" w14:textId="77777777" w:rsidR="00B136BD" w:rsidRDefault="00B136BD">
      <w:pPr>
        <w:pStyle w:val="LO-normal"/>
        <w:jc w:val="both"/>
      </w:pPr>
    </w:p>
    <w:tbl>
      <w:tblPr>
        <w:tblW w:w="9270" w:type="dxa"/>
        <w:tblInd w:w="-135" w:type="dxa"/>
        <w:tblLook w:val="0000" w:firstRow="0" w:lastRow="0" w:firstColumn="0" w:lastColumn="0" w:noHBand="0" w:noVBand="0"/>
      </w:tblPr>
      <w:tblGrid>
        <w:gridCol w:w="1620"/>
        <w:gridCol w:w="7650"/>
      </w:tblGrid>
      <w:tr w:rsidR="00B136BD" w14:paraId="224B84C8" w14:textId="77777777">
        <w:trPr>
          <w:trHeight w:val="20"/>
        </w:trPr>
        <w:tc>
          <w:tcPr>
            <w:tcW w:w="926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53092E8C" w14:textId="77777777" w:rsidR="00B136BD" w:rsidRDefault="00000000">
            <w:pPr>
              <w:pStyle w:val="LO-normal"/>
              <w:widowControl w:val="0"/>
              <w:spacing w:line="360" w:lineRule="auto"/>
              <w:jc w:val="both"/>
              <w:rPr>
                <w:i/>
              </w:rPr>
            </w:pPr>
            <w:r>
              <w:rPr>
                <w:i/>
              </w:rPr>
              <w:t>A partir de aquí completar únicamente las unidades curriculares con régimen anual</w:t>
            </w:r>
          </w:p>
        </w:tc>
      </w:tr>
      <w:tr w:rsidR="00B136BD" w14:paraId="36FF091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631B0EA" w14:textId="77777777" w:rsidR="00B136BD" w:rsidRDefault="00000000">
            <w:pPr>
              <w:pStyle w:val="LO-normal"/>
              <w:widowControl w:val="0"/>
              <w:spacing w:line="360" w:lineRule="auto"/>
              <w:jc w:val="both"/>
            </w:pPr>
            <w:r>
              <w:t>Semana 17</w:t>
            </w:r>
          </w:p>
        </w:tc>
        <w:tc>
          <w:tcPr>
            <w:tcW w:w="7649" w:type="dxa"/>
            <w:tcBorders>
              <w:top w:val="single" w:sz="4" w:space="0" w:color="000000"/>
              <w:left w:val="single" w:sz="12" w:space="0" w:color="000000"/>
              <w:bottom w:val="single" w:sz="4" w:space="0" w:color="000000"/>
              <w:right w:val="single" w:sz="12" w:space="0" w:color="000000"/>
            </w:tcBorders>
          </w:tcPr>
          <w:p w14:paraId="7B5CED0D" w14:textId="77777777" w:rsidR="00B136BD" w:rsidRDefault="00000000">
            <w:pPr>
              <w:pStyle w:val="LO-normal"/>
              <w:widowControl w:val="0"/>
              <w:spacing w:line="360" w:lineRule="auto"/>
              <w:jc w:val="both"/>
            </w:pPr>
            <w:r>
              <w:t>     </w:t>
            </w:r>
          </w:p>
        </w:tc>
      </w:tr>
      <w:tr w:rsidR="00B136BD" w14:paraId="0BC3216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10C19C2" w14:textId="77777777" w:rsidR="00B136BD" w:rsidRDefault="00000000">
            <w:pPr>
              <w:pStyle w:val="LO-normal"/>
              <w:widowControl w:val="0"/>
              <w:spacing w:line="360" w:lineRule="auto"/>
              <w:jc w:val="both"/>
            </w:pPr>
            <w:r>
              <w:t>Semana 18</w:t>
            </w:r>
          </w:p>
        </w:tc>
        <w:tc>
          <w:tcPr>
            <w:tcW w:w="7649" w:type="dxa"/>
            <w:tcBorders>
              <w:top w:val="single" w:sz="4" w:space="0" w:color="000000"/>
              <w:left w:val="single" w:sz="12" w:space="0" w:color="000000"/>
              <w:bottom w:val="single" w:sz="4" w:space="0" w:color="000000"/>
              <w:right w:val="single" w:sz="12" w:space="0" w:color="000000"/>
            </w:tcBorders>
          </w:tcPr>
          <w:p w14:paraId="78450AFA" w14:textId="77777777" w:rsidR="00B136BD" w:rsidRDefault="00000000">
            <w:pPr>
              <w:pStyle w:val="LO-normal"/>
              <w:widowControl w:val="0"/>
              <w:spacing w:line="360" w:lineRule="auto"/>
              <w:jc w:val="both"/>
            </w:pPr>
            <w:r>
              <w:t>     </w:t>
            </w:r>
          </w:p>
        </w:tc>
      </w:tr>
      <w:tr w:rsidR="00B136BD" w14:paraId="4424E951"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7E5BE71" w14:textId="77777777" w:rsidR="00B136BD" w:rsidRDefault="00000000">
            <w:pPr>
              <w:pStyle w:val="LO-normal"/>
              <w:widowControl w:val="0"/>
              <w:spacing w:line="360" w:lineRule="auto"/>
              <w:jc w:val="both"/>
            </w:pPr>
            <w:r>
              <w:t>Semana 19</w:t>
            </w:r>
          </w:p>
        </w:tc>
        <w:tc>
          <w:tcPr>
            <w:tcW w:w="7649" w:type="dxa"/>
            <w:tcBorders>
              <w:top w:val="single" w:sz="4" w:space="0" w:color="000000"/>
              <w:left w:val="single" w:sz="12" w:space="0" w:color="000000"/>
              <w:bottom w:val="single" w:sz="4" w:space="0" w:color="000000"/>
              <w:right w:val="single" w:sz="12" w:space="0" w:color="000000"/>
            </w:tcBorders>
          </w:tcPr>
          <w:p w14:paraId="23C7D436" w14:textId="77777777" w:rsidR="00B136BD" w:rsidRDefault="00000000">
            <w:pPr>
              <w:pStyle w:val="LO-normal"/>
              <w:widowControl w:val="0"/>
              <w:spacing w:line="360" w:lineRule="auto"/>
              <w:jc w:val="both"/>
            </w:pPr>
            <w:r>
              <w:t>     </w:t>
            </w:r>
          </w:p>
        </w:tc>
      </w:tr>
      <w:tr w:rsidR="00B136BD" w14:paraId="3FCDAE0A"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717B020" w14:textId="77777777" w:rsidR="00B136BD" w:rsidRDefault="00000000">
            <w:pPr>
              <w:pStyle w:val="LO-normal"/>
              <w:widowControl w:val="0"/>
              <w:spacing w:line="360" w:lineRule="auto"/>
              <w:jc w:val="both"/>
            </w:pPr>
            <w:r>
              <w:t>Semana 20</w:t>
            </w:r>
          </w:p>
        </w:tc>
        <w:tc>
          <w:tcPr>
            <w:tcW w:w="7649" w:type="dxa"/>
            <w:tcBorders>
              <w:top w:val="single" w:sz="4" w:space="0" w:color="000000"/>
              <w:left w:val="single" w:sz="12" w:space="0" w:color="000000"/>
              <w:bottom w:val="single" w:sz="4" w:space="0" w:color="000000"/>
              <w:right w:val="single" w:sz="12" w:space="0" w:color="000000"/>
            </w:tcBorders>
          </w:tcPr>
          <w:p w14:paraId="42CCA473" w14:textId="77777777" w:rsidR="00B136BD" w:rsidRDefault="00000000">
            <w:pPr>
              <w:pStyle w:val="LO-normal"/>
              <w:widowControl w:val="0"/>
              <w:spacing w:line="360" w:lineRule="auto"/>
              <w:jc w:val="both"/>
            </w:pPr>
            <w:r>
              <w:t>     </w:t>
            </w:r>
          </w:p>
        </w:tc>
      </w:tr>
      <w:tr w:rsidR="00B136BD" w14:paraId="398577A6"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09A7C70" w14:textId="77777777" w:rsidR="00B136BD" w:rsidRDefault="00000000">
            <w:pPr>
              <w:pStyle w:val="LO-normal"/>
              <w:widowControl w:val="0"/>
              <w:spacing w:line="360" w:lineRule="auto"/>
              <w:jc w:val="both"/>
            </w:pPr>
            <w:r>
              <w:t>Semana 21</w:t>
            </w:r>
          </w:p>
        </w:tc>
        <w:tc>
          <w:tcPr>
            <w:tcW w:w="7649" w:type="dxa"/>
            <w:tcBorders>
              <w:top w:val="single" w:sz="4" w:space="0" w:color="000000"/>
              <w:left w:val="single" w:sz="12" w:space="0" w:color="000000"/>
              <w:bottom w:val="single" w:sz="4" w:space="0" w:color="000000"/>
              <w:right w:val="single" w:sz="12" w:space="0" w:color="000000"/>
            </w:tcBorders>
          </w:tcPr>
          <w:p w14:paraId="51A4C77A" w14:textId="77777777" w:rsidR="00B136BD" w:rsidRDefault="00000000">
            <w:pPr>
              <w:pStyle w:val="LO-normal"/>
              <w:widowControl w:val="0"/>
              <w:spacing w:line="360" w:lineRule="auto"/>
              <w:jc w:val="both"/>
            </w:pPr>
            <w:r>
              <w:t>     </w:t>
            </w:r>
          </w:p>
        </w:tc>
      </w:tr>
      <w:tr w:rsidR="00B136BD" w14:paraId="659741C9"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04BFD76" w14:textId="77777777" w:rsidR="00B136BD" w:rsidRDefault="00000000">
            <w:pPr>
              <w:pStyle w:val="LO-normal"/>
              <w:widowControl w:val="0"/>
              <w:spacing w:line="360" w:lineRule="auto"/>
              <w:jc w:val="both"/>
            </w:pPr>
            <w:r>
              <w:t>Semana 22</w:t>
            </w:r>
          </w:p>
        </w:tc>
        <w:tc>
          <w:tcPr>
            <w:tcW w:w="7649" w:type="dxa"/>
            <w:tcBorders>
              <w:top w:val="single" w:sz="4" w:space="0" w:color="000000"/>
              <w:left w:val="single" w:sz="12" w:space="0" w:color="000000"/>
              <w:bottom w:val="single" w:sz="4" w:space="0" w:color="000000"/>
              <w:right w:val="single" w:sz="12" w:space="0" w:color="000000"/>
            </w:tcBorders>
          </w:tcPr>
          <w:p w14:paraId="0E476FC3" w14:textId="77777777" w:rsidR="00B136BD" w:rsidRDefault="00000000">
            <w:pPr>
              <w:pStyle w:val="LO-normal"/>
              <w:widowControl w:val="0"/>
              <w:spacing w:line="360" w:lineRule="auto"/>
              <w:jc w:val="both"/>
            </w:pPr>
            <w:r>
              <w:t>     </w:t>
            </w:r>
          </w:p>
        </w:tc>
      </w:tr>
      <w:tr w:rsidR="00B136BD" w14:paraId="6432170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6C3B3D4" w14:textId="77777777" w:rsidR="00B136BD" w:rsidRDefault="00000000">
            <w:pPr>
              <w:pStyle w:val="LO-normal"/>
              <w:widowControl w:val="0"/>
              <w:spacing w:line="360" w:lineRule="auto"/>
              <w:jc w:val="both"/>
            </w:pPr>
            <w:r>
              <w:t>Semana 23</w:t>
            </w:r>
          </w:p>
        </w:tc>
        <w:tc>
          <w:tcPr>
            <w:tcW w:w="7649" w:type="dxa"/>
            <w:tcBorders>
              <w:top w:val="single" w:sz="4" w:space="0" w:color="000000"/>
              <w:left w:val="single" w:sz="12" w:space="0" w:color="000000"/>
              <w:bottom w:val="single" w:sz="4" w:space="0" w:color="000000"/>
              <w:right w:val="single" w:sz="12" w:space="0" w:color="000000"/>
            </w:tcBorders>
          </w:tcPr>
          <w:p w14:paraId="4CD6B6DD" w14:textId="77777777" w:rsidR="00B136BD" w:rsidRDefault="00000000">
            <w:pPr>
              <w:pStyle w:val="LO-normal"/>
              <w:widowControl w:val="0"/>
              <w:spacing w:line="360" w:lineRule="auto"/>
              <w:jc w:val="both"/>
            </w:pPr>
            <w:r>
              <w:t>     </w:t>
            </w:r>
          </w:p>
        </w:tc>
      </w:tr>
      <w:tr w:rsidR="00B136BD" w14:paraId="50646CBC"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0AA19BE" w14:textId="77777777" w:rsidR="00B136BD" w:rsidRDefault="00000000">
            <w:pPr>
              <w:pStyle w:val="LO-normal"/>
              <w:widowControl w:val="0"/>
              <w:spacing w:line="360" w:lineRule="auto"/>
              <w:jc w:val="both"/>
            </w:pPr>
            <w:r>
              <w:t>Semana 24</w:t>
            </w:r>
          </w:p>
        </w:tc>
        <w:tc>
          <w:tcPr>
            <w:tcW w:w="7649" w:type="dxa"/>
            <w:tcBorders>
              <w:top w:val="single" w:sz="4" w:space="0" w:color="000000"/>
              <w:left w:val="single" w:sz="12" w:space="0" w:color="000000"/>
              <w:bottom w:val="single" w:sz="4" w:space="0" w:color="000000"/>
              <w:right w:val="single" w:sz="12" w:space="0" w:color="000000"/>
            </w:tcBorders>
          </w:tcPr>
          <w:p w14:paraId="48AA82B0" w14:textId="77777777" w:rsidR="00B136BD" w:rsidRDefault="00000000">
            <w:pPr>
              <w:pStyle w:val="LO-normal"/>
              <w:widowControl w:val="0"/>
              <w:spacing w:line="360" w:lineRule="auto"/>
              <w:jc w:val="both"/>
            </w:pPr>
            <w:r>
              <w:t>     </w:t>
            </w:r>
          </w:p>
        </w:tc>
      </w:tr>
      <w:tr w:rsidR="00B136BD" w14:paraId="6D96836D"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7AC371F" w14:textId="77777777" w:rsidR="00B136BD" w:rsidRDefault="00000000">
            <w:pPr>
              <w:pStyle w:val="LO-normal"/>
              <w:widowControl w:val="0"/>
              <w:spacing w:line="360" w:lineRule="auto"/>
              <w:jc w:val="both"/>
            </w:pPr>
            <w:r>
              <w:t>Semana 25</w:t>
            </w:r>
          </w:p>
        </w:tc>
        <w:tc>
          <w:tcPr>
            <w:tcW w:w="7649" w:type="dxa"/>
            <w:tcBorders>
              <w:top w:val="single" w:sz="4" w:space="0" w:color="000000"/>
              <w:left w:val="single" w:sz="12" w:space="0" w:color="000000"/>
              <w:bottom w:val="single" w:sz="4" w:space="0" w:color="000000"/>
              <w:right w:val="single" w:sz="12" w:space="0" w:color="000000"/>
            </w:tcBorders>
          </w:tcPr>
          <w:p w14:paraId="64CB7D65" w14:textId="77777777" w:rsidR="00B136BD" w:rsidRDefault="00000000">
            <w:pPr>
              <w:pStyle w:val="LO-normal"/>
              <w:widowControl w:val="0"/>
              <w:spacing w:line="360" w:lineRule="auto"/>
              <w:jc w:val="both"/>
            </w:pPr>
            <w:r>
              <w:t>     </w:t>
            </w:r>
          </w:p>
        </w:tc>
      </w:tr>
      <w:tr w:rsidR="00B136BD" w14:paraId="2C7B5808"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23CD07A" w14:textId="77777777" w:rsidR="00B136BD" w:rsidRDefault="00000000">
            <w:pPr>
              <w:pStyle w:val="LO-normal"/>
              <w:widowControl w:val="0"/>
              <w:spacing w:line="360" w:lineRule="auto"/>
              <w:jc w:val="both"/>
            </w:pPr>
            <w:r>
              <w:t>Semana 26</w:t>
            </w:r>
          </w:p>
        </w:tc>
        <w:tc>
          <w:tcPr>
            <w:tcW w:w="7649" w:type="dxa"/>
            <w:tcBorders>
              <w:top w:val="single" w:sz="4" w:space="0" w:color="000000"/>
              <w:left w:val="single" w:sz="12" w:space="0" w:color="000000"/>
              <w:bottom w:val="single" w:sz="4" w:space="0" w:color="000000"/>
              <w:right w:val="single" w:sz="12" w:space="0" w:color="000000"/>
            </w:tcBorders>
          </w:tcPr>
          <w:p w14:paraId="3216B71B" w14:textId="77777777" w:rsidR="00B136BD" w:rsidRDefault="00000000">
            <w:pPr>
              <w:pStyle w:val="LO-normal"/>
              <w:widowControl w:val="0"/>
              <w:spacing w:line="360" w:lineRule="auto"/>
              <w:jc w:val="both"/>
            </w:pPr>
            <w:r>
              <w:t>     </w:t>
            </w:r>
          </w:p>
        </w:tc>
      </w:tr>
      <w:tr w:rsidR="00B136BD" w14:paraId="0DA1C787"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2ED00DA" w14:textId="77777777" w:rsidR="00B136BD" w:rsidRDefault="00000000">
            <w:pPr>
              <w:pStyle w:val="LO-normal"/>
              <w:widowControl w:val="0"/>
              <w:spacing w:line="360" w:lineRule="auto"/>
              <w:jc w:val="both"/>
            </w:pPr>
            <w:r>
              <w:t>Semana 27</w:t>
            </w:r>
          </w:p>
        </w:tc>
        <w:tc>
          <w:tcPr>
            <w:tcW w:w="7649" w:type="dxa"/>
            <w:tcBorders>
              <w:top w:val="single" w:sz="4" w:space="0" w:color="000000"/>
              <w:left w:val="single" w:sz="12" w:space="0" w:color="000000"/>
              <w:bottom w:val="single" w:sz="4" w:space="0" w:color="000000"/>
              <w:right w:val="single" w:sz="12" w:space="0" w:color="000000"/>
            </w:tcBorders>
          </w:tcPr>
          <w:p w14:paraId="29466BC9" w14:textId="77777777" w:rsidR="00B136BD" w:rsidRDefault="00000000">
            <w:pPr>
              <w:pStyle w:val="LO-normal"/>
              <w:widowControl w:val="0"/>
              <w:spacing w:line="360" w:lineRule="auto"/>
              <w:jc w:val="both"/>
            </w:pPr>
            <w:r>
              <w:t>     </w:t>
            </w:r>
          </w:p>
        </w:tc>
      </w:tr>
      <w:tr w:rsidR="00B136BD" w14:paraId="765206B1"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27040CA" w14:textId="77777777" w:rsidR="00B136BD" w:rsidRDefault="00000000">
            <w:pPr>
              <w:pStyle w:val="LO-normal"/>
              <w:widowControl w:val="0"/>
              <w:spacing w:line="360" w:lineRule="auto"/>
              <w:jc w:val="both"/>
            </w:pPr>
            <w:r>
              <w:t>Semana 28</w:t>
            </w:r>
          </w:p>
        </w:tc>
        <w:tc>
          <w:tcPr>
            <w:tcW w:w="7649" w:type="dxa"/>
            <w:tcBorders>
              <w:top w:val="single" w:sz="4" w:space="0" w:color="000000"/>
              <w:left w:val="single" w:sz="12" w:space="0" w:color="000000"/>
              <w:bottom w:val="single" w:sz="4" w:space="0" w:color="000000"/>
              <w:right w:val="single" w:sz="12" w:space="0" w:color="000000"/>
            </w:tcBorders>
          </w:tcPr>
          <w:p w14:paraId="77724871" w14:textId="77777777" w:rsidR="00B136BD" w:rsidRDefault="00000000">
            <w:pPr>
              <w:pStyle w:val="LO-normal"/>
              <w:widowControl w:val="0"/>
              <w:spacing w:line="360" w:lineRule="auto"/>
              <w:jc w:val="both"/>
            </w:pPr>
            <w:r>
              <w:t>     </w:t>
            </w:r>
          </w:p>
        </w:tc>
      </w:tr>
      <w:tr w:rsidR="00B136BD" w14:paraId="0233EEB7"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3D7A704" w14:textId="77777777" w:rsidR="00B136BD" w:rsidRDefault="00000000">
            <w:pPr>
              <w:pStyle w:val="LO-normal"/>
              <w:widowControl w:val="0"/>
              <w:spacing w:line="360" w:lineRule="auto"/>
              <w:jc w:val="both"/>
            </w:pPr>
            <w:r>
              <w:t>Semana 29</w:t>
            </w:r>
          </w:p>
        </w:tc>
        <w:tc>
          <w:tcPr>
            <w:tcW w:w="7649" w:type="dxa"/>
            <w:tcBorders>
              <w:top w:val="single" w:sz="4" w:space="0" w:color="000000"/>
              <w:left w:val="single" w:sz="12" w:space="0" w:color="000000"/>
              <w:bottom w:val="single" w:sz="4" w:space="0" w:color="000000"/>
              <w:right w:val="single" w:sz="12" w:space="0" w:color="000000"/>
            </w:tcBorders>
          </w:tcPr>
          <w:p w14:paraId="432F21E4" w14:textId="77777777" w:rsidR="00B136BD" w:rsidRDefault="00000000">
            <w:pPr>
              <w:pStyle w:val="LO-normal"/>
              <w:widowControl w:val="0"/>
              <w:spacing w:line="360" w:lineRule="auto"/>
              <w:jc w:val="both"/>
            </w:pPr>
            <w:r>
              <w:t>     </w:t>
            </w:r>
          </w:p>
        </w:tc>
      </w:tr>
      <w:tr w:rsidR="00B136BD" w14:paraId="2404AFA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D598F84" w14:textId="77777777" w:rsidR="00B136BD" w:rsidRDefault="00000000">
            <w:pPr>
              <w:pStyle w:val="LO-normal"/>
              <w:widowControl w:val="0"/>
              <w:spacing w:line="360" w:lineRule="auto"/>
              <w:jc w:val="both"/>
            </w:pPr>
            <w:r>
              <w:lastRenderedPageBreak/>
              <w:t>Semana 30</w:t>
            </w:r>
          </w:p>
        </w:tc>
        <w:tc>
          <w:tcPr>
            <w:tcW w:w="7649" w:type="dxa"/>
            <w:tcBorders>
              <w:top w:val="single" w:sz="4" w:space="0" w:color="000000"/>
              <w:left w:val="single" w:sz="12" w:space="0" w:color="000000"/>
              <w:bottom w:val="single" w:sz="4" w:space="0" w:color="000000"/>
              <w:right w:val="single" w:sz="12" w:space="0" w:color="000000"/>
            </w:tcBorders>
          </w:tcPr>
          <w:p w14:paraId="0FE374CE" w14:textId="77777777" w:rsidR="00B136BD" w:rsidRDefault="00000000">
            <w:pPr>
              <w:pStyle w:val="LO-normal"/>
              <w:widowControl w:val="0"/>
              <w:spacing w:line="360" w:lineRule="auto"/>
              <w:jc w:val="both"/>
            </w:pPr>
            <w:r>
              <w:t>     </w:t>
            </w:r>
          </w:p>
        </w:tc>
      </w:tr>
      <w:tr w:rsidR="00B136BD" w14:paraId="171B691F"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2D3183E" w14:textId="77777777" w:rsidR="00B136BD" w:rsidRDefault="00000000">
            <w:pPr>
              <w:pStyle w:val="LO-normal"/>
              <w:widowControl w:val="0"/>
              <w:spacing w:line="360" w:lineRule="auto"/>
              <w:jc w:val="both"/>
            </w:pPr>
            <w:r>
              <w:t>Semana 31</w:t>
            </w:r>
          </w:p>
        </w:tc>
        <w:tc>
          <w:tcPr>
            <w:tcW w:w="7649" w:type="dxa"/>
            <w:tcBorders>
              <w:top w:val="single" w:sz="4" w:space="0" w:color="000000"/>
              <w:left w:val="single" w:sz="12" w:space="0" w:color="000000"/>
              <w:bottom w:val="single" w:sz="4" w:space="0" w:color="000000"/>
              <w:right w:val="single" w:sz="12" w:space="0" w:color="000000"/>
            </w:tcBorders>
          </w:tcPr>
          <w:p w14:paraId="5755F16B" w14:textId="77777777" w:rsidR="00B136BD" w:rsidRDefault="00000000">
            <w:pPr>
              <w:pStyle w:val="LO-normal"/>
              <w:widowControl w:val="0"/>
              <w:spacing w:line="360" w:lineRule="auto"/>
              <w:jc w:val="both"/>
            </w:pPr>
            <w:r>
              <w:t>     </w:t>
            </w:r>
          </w:p>
        </w:tc>
      </w:tr>
      <w:tr w:rsidR="00B136BD" w14:paraId="31C30850" w14:textId="77777777">
        <w:trPr>
          <w:trHeight w:val="20"/>
        </w:trPr>
        <w:tc>
          <w:tcPr>
            <w:tcW w:w="1620" w:type="dxa"/>
            <w:tcBorders>
              <w:top w:val="single" w:sz="4" w:space="0" w:color="000000"/>
              <w:left w:val="single" w:sz="12" w:space="0" w:color="000000"/>
              <w:bottom w:val="single" w:sz="12" w:space="0" w:color="000000"/>
              <w:right w:val="single" w:sz="12" w:space="0" w:color="000000"/>
            </w:tcBorders>
            <w:shd w:val="clear" w:color="auto" w:fill="EBF1DD"/>
          </w:tcPr>
          <w:p w14:paraId="119C762C" w14:textId="77777777" w:rsidR="00B136BD" w:rsidRDefault="00000000">
            <w:pPr>
              <w:pStyle w:val="LO-normal"/>
              <w:widowControl w:val="0"/>
              <w:spacing w:line="360" w:lineRule="auto"/>
              <w:jc w:val="both"/>
            </w:pPr>
            <w:r>
              <w:t>Semana 32</w:t>
            </w:r>
          </w:p>
        </w:tc>
        <w:tc>
          <w:tcPr>
            <w:tcW w:w="7649" w:type="dxa"/>
            <w:tcBorders>
              <w:top w:val="single" w:sz="4" w:space="0" w:color="000000"/>
              <w:left w:val="single" w:sz="12" w:space="0" w:color="000000"/>
              <w:bottom w:val="single" w:sz="12" w:space="0" w:color="000000"/>
              <w:right w:val="single" w:sz="12" w:space="0" w:color="000000"/>
            </w:tcBorders>
          </w:tcPr>
          <w:p w14:paraId="3A6E3A65" w14:textId="77777777" w:rsidR="00B136BD" w:rsidRDefault="00000000">
            <w:pPr>
              <w:pStyle w:val="LO-normal"/>
              <w:widowControl w:val="0"/>
              <w:spacing w:line="360" w:lineRule="auto"/>
              <w:jc w:val="both"/>
            </w:pPr>
            <w:r>
              <w:t>     </w:t>
            </w:r>
          </w:p>
        </w:tc>
      </w:tr>
    </w:tbl>
    <w:p w14:paraId="2222B3D0" w14:textId="77777777" w:rsidR="00B136BD" w:rsidRDefault="00B136BD">
      <w:pPr>
        <w:pStyle w:val="LO-normal"/>
        <w:jc w:val="both"/>
        <w:rPr>
          <w:rFonts w:ascii="Arial" w:eastAsia="Arial" w:hAnsi="Arial" w:cs="Arial"/>
        </w:rPr>
      </w:pPr>
    </w:p>
    <w:p w14:paraId="285908BB" w14:textId="77777777" w:rsidR="00B136BD" w:rsidRDefault="00000000">
      <w:pPr>
        <w:pStyle w:val="LO-normal"/>
        <w:spacing w:line="360" w:lineRule="auto"/>
        <w:rPr>
          <w:rFonts w:ascii="Arial" w:eastAsia="Arial" w:hAnsi="Arial" w:cs="Arial"/>
        </w:rPr>
      </w:pPr>
      <w:r>
        <w:rPr>
          <w:rFonts w:ascii="Arial" w:eastAsia="Arial" w:hAnsi="Arial" w:cs="Arial"/>
        </w:rPr>
        <w:t>Firma del docente/s responsable/s:</w:t>
      </w:r>
    </w:p>
    <w:p w14:paraId="7AB0C36C" w14:textId="77777777" w:rsidR="00B136BD" w:rsidRDefault="00B136BD">
      <w:pPr>
        <w:pStyle w:val="LO-normal"/>
        <w:spacing w:after="0" w:line="240" w:lineRule="auto"/>
        <w:jc w:val="center"/>
        <w:rPr>
          <w:rFonts w:ascii="Arial" w:eastAsia="Arial" w:hAnsi="Arial" w:cs="Arial"/>
        </w:rPr>
      </w:pPr>
    </w:p>
    <w:p w14:paraId="6A46101A" w14:textId="77777777" w:rsidR="00B136BD" w:rsidRDefault="00000000">
      <w:pPr>
        <w:spacing w:after="0" w:line="240" w:lineRule="auto"/>
        <w:jc w:val="center"/>
        <w:rPr>
          <w:rFonts w:ascii="Arial" w:eastAsia="Arial" w:hAnsi="Arial" w:cs="Arial"/>
          <w:color w:val="000000"/>
        </w:rPr>
      </w:pPr>
      <w:bookmarkStart w:id="1" w:name="docs-internal-guid-842ed431-7fff-55d1-a5"/>
      <w:bookmarkEnd w:id="1"/>
      <w:r>
        <w:rPr>
          <w:noProof/>
        </w:rPr>
        <w:drawing>
          <wp:inline distT="0" distB="0" distL="0" distR="0" wp14:anchorId="5B8C668B" wp14:editId="3446BCC9">
            <wp:extent cx="1866900" cy="75247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1866900" cy="752475"/>
                    </a:xfrm>
                    <a:prstGeom prst="rect">
                      <a:avLst/>
                    </a:prstGeom>
                  </pic:spPr>
                </pic:pic>
              </a:graphicData>
            </a:graphic>
          </wp:inline>
        </w:drawing>
      </w:r>
    </w:p>
    <w:p w14:paraId="1CE497AE" w14:textId="77777777" w:rsidR="00B136BD" w:rsidRDefault="00000000">
      <w:pPr>
        <w:spacing w:after="0" w:line="240" w:lineRule="auto"/>
        <w:jc w:val="center"/>
        <w:rPr>
          <w:rFonts w:ascii="Arial" w:eastAsia="Arial" w:hAnsi="Arial" w:cs="Arial"/>
          <w:color w:val="000000"/>
        </w:rPr>
      </w:pPr>
      <w:bookmarkStart w:id="2" w:name="docs-internal-guid-12cb99c0-7fff-9d22-a0"/>
      <w:bookmarkEnd w:id="2"/>
      <w:r>
        <w:rPr>
          <w:rFonts w:ascii="Arial" w:eastAsia="Arial" w:hAnsi="Arial" w:cs="Arial"/>
          <w:color w:val="000000"/>
        </w:rPr>
        <w:t>González Tulian, Gerardo Martin</w:t>
      </w:r>
    </w:p>
    <w:p w14:paraId="089BA6B6" w14:textId="77777777" w:rsidR="00B136BD" w:rsidRDefault="00000000">
      <w:pPr>
        <w:spacing w:after="0" w:line="240" w:lineRule="auto"/>
        <w:jc w:val="center"/>
        <w:rPr>
          <w:rFonts w:ascii="Arial" w:eastAsia="Arial" w:hAnsi="Arial" w:cs="Arial"/>
          <w:color w:val="000000"/>
        </w:rPr>
      </w:pPr>
      <w:r>
        <w:rPr>
          <w:rFonts w:ascii="Arial" w:eastAsia="Arial" w:hAnsi="Arial" w:cs="Arial"/>
          <w:color w:val="000000"/>
        </w:rPr>
        <w:t>DNI: 24911146</w:t>
      </w:r>
    </w:p>
    <w:p w14:paraId="565745F2" w14:textId="77777777" w:rsidR="00B136BD" w:rsidRDefault="00B136BD">
      <w:pPr>
        <w:pStyle w:val="LO-normal"/>
        <w:spacing w:after="0" w:line="240" w:lineRule="auto"/>
        <w:jc w:val="center"/>
        <w:rPr>
          <w:rFonts w:ascii="Arial" w:eastAsia="Arial" w:hAnsi="Arial" w:cs="Arial"/>
        </w:rPr>
      </w:pPr>
    </w:p>
    <w:p w14:paraId="6D2326BC" w14:textId="77777777" w:rsidR="00B136BD" w:rsidRDefault="00B136BD">
      <w:pPr>
        <w:pStyle w:val="LO-normal"/>
        <w:spacing w:after="0" w:line="240" w:lineRule="auto"/>
        <w:jc w:val="right"/>
        <w:rPr>
          <w:rFonts w:ascii="Arial" w:eastAsia="Arial" w:hAnsi="Arial" w:cs="Arial"/>
        </w:rPr>
      </w:pPr>
    </w:p>
    <w:p w14:paraId="7891E19F" w14:textId="77777777" w:rsidR="00B136BD" w:rsidRDefault="00B136BD">
      <w:pPr>
        <w:pStyle w:val="LO-normal"/>
        <w:spacing w:after="0" w:line="240" w:lineRule="auto"/>
        <w:jc w:val="center"/>
        <w:rPr>
          <w:rFonts w:ascii="Arial" w:eastAsia="Arial" w:hAnsi="Arial" w:cs="Arial"/>
        </w:rPr>
      </w:pPr>
    </w:p>
    <w:p w14:paraId="0F897D30" w14:textId="77777777" w:rsidR="00B136BD" w:rsidRDefault="00000000">
      <w:pPr>
        <w:pStyle w:val="LO-normal"/>
        <w:spacing w:after="0" w:line="240" w:lineRule="auto"/>
        <w:jc w:val="center"/>
        <w:rPr>
          <w:rFonts w:ascii="Arial" w:eastAsia="Arial" w:hAnsi="Arial" w:cs="Arial"/>
        </w:rPr>
      </w:pPr>
      <w:r>
        <w:rPr>
          <w:rFonts w:ascii="Arial" w:eastAsia="Arial" w:hAnsi="Arial" w:cs="Arial"/>
        </w:rPr>
        <w:t xml:space="preserve">                                                                        </w:t>
      </w:r>
    </w:p>
    <w:p w14:paraId="2894479F" w14:textId="77777777" w:rsidR="00B136BD" w:rsidRDefault="00B136BD"/>
    <w:sectPr w:rsidR="00B136BD">
      <w:headerReference w:type="default" r:id="rId10"/>
      <w:pgSz w:w="11906" w:h="16838"/>
      <w:pgMar w:top="2552"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BBAED" w14:textId="77777777" w:rsidR="00925B2E" w:rsidRDefault="00925B2E">
      <w:pPr>
        <w:spacing w:after="0" w:line="240" w:lineRule="auto"/>
      </w:pPr>
      <w:r>
        <w:separator/>
      </w:r>
    </w:p>
  </w:endnote>
  <w:endnote w:type="continuationSeparator" w:id="0">
    <w:p w14:paraId="1E7C820E" w14:textId="77777777" w:rsidR="00925B2E" w:rsidRDefault="00925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 hne;ui-sans-serif;system-ui;a">
    <w:altName w:val="Cambri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8203" w14:textId="77777777" w:rsidR="00925B2E" w:rsidRDefault="00925B2E">
      <w:pPr>
        <w:spacing w:after="0" w:line="240" w:lineRule="auto"/>
      </w:pPr>
      <w:r>
        <w:separator/>
      </w:r>
    </w:p>
  </w:footnote>
  <w:footnote w:type="continuationSeparator" w:id="0">
    <w:p w14:paraId="5B44695B" w14:textId="77777777" w:rsidR="00925B2E" w:rsidRDefault="00925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13E5" w14:textId="3F70AFF5" w:rsidR="00B136BD" w:rsidRDefault="00D3537C">
    <w:pPr>
      <w:pStyle w:val="LO-normal"/>
      <w:tabs>
        <w:tab w:val="center" w:pos="4252"/>
        <w:tab w:val="center" w:pos="4536"/>
        <w:tab w:val="right" w:pos="8504"/>
      </w:tabs>
      <w:spacing w:after="0" w:line="240" w:lineRule="auto"/>
      <w:ind w:left="-567"/>
      <w:rPr>
        <w:color w:val="000000"/>
      </w:rPr>
    </w:pPr>
    <w:ins w:id="3" w:author="Victor Contreras" w:date="2023-09-01T10:51:00Z">
      <w:r>
        <w:rPr>
          <w:noProof/>
        </w:rPr>
        <w:pict w14:anchorId="0FC82BCF">
          <v:line id="4 Conector recto" o:spid="_x0000_s1025" style="position:absolute;left:0;text-align:left;z-index:25165926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from="-28.8pt,49.05pt" to="440.7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" strokecolor="#1c83a8" strokeweight="2.25pt">
            <o:lock v:ext="edit" shapetype="f"/>
          </v:line>
        </w:pict>
      </w:r>
    </w:ins>
    <w:r w:rsidR="00000000">
      <w:rPr>
        <w:noProof/>
      </w:rPr>
      <w:drawing>
        <wp:inline distT="0" distB="0" distL="0" distR="0" wp14:anchorId="6B481D88" wp14:editId="48A1ECA2">
          <wp:extent cx="1697990" cy="551815"/>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r>
      <w:rPr>
        <w:noProof/>
      </w:rPr>
      <w:pict w14:anchorId="78709ED6">
        <v:shapetype id="_x0000_t202" coordsize="21600,21600" o:spt="202" path="m,l,21600r21600,l21600,xe">
          <v:stroke joinstyle="miter"/>
          <v:path gradientshapeok="t" o:connecttype="rect"/>
        </v:shapetype>
        <v:shape id="_x0000_s1026" type="#_x0000_t202" style="position:absolute;left:0;text-align:left;margin-left:126pt;margin-top:5pt;width:327.3pt;height:31.65pt;z-index:-50331645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" filled="f" stroked="f">
          <v:textbox>
            <w:txbxContent>
              <w:p w14:paraId="459F74A3" w14:textId="77777777" w:rsidR="00B136BD" w:rsidRDefault="00000000">
                <w:pPr>
                  <w:pStyle w:val="Contenidodelmarco"/>
                  <w:spacing w:line="275" w:lineRule="exact"/>
                  <w:jc w:val="right"/>
                </w:pPr>
                <w:r>
                  <w:rPr>
                    <w:rFonts w:ascii="Liberation Serif" w:hAnsi="Liberation Serif"/>
                    <w:b/>
                    <w:color w:val="808080"/>
                    <w:sz w:val="18"/>
                  </w:rPr>
                  <w:t>“1983/2023 - 40 AÑOS DE DEMOCRACIA”</w:t>
                </w:r>
              </w:p>
            </w:txbxContent>
          </v:textbox>
        </v:shape>
      </w:pict>
    </w:r>
  </w:p>
  <w:p w14:paraId="7688FD59" w14:textId="3C701FB2" w:rsidR="00B136BD" w:rsidRDefault="00B136BD">
    <w:pPr>
      <w:pStyle w:val="LO-normal"/>
      <w:tabs>
        <w:tab w:val="left" w:pos="2374"/>
        <w:tab w:val="center" w:pos="4252"/>
        <w:tab w:val="right" w:pos="8504"/>
        <w:tab w:val="right" w:pos="9071"/>
      </w:tabs>
      <w:spacing w:after="0" w:line="240" w:lineRule="auto"/>
      <w:ind w:left="709"/>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2D57"/>
    <w:multiLevelType w:val="multilevel"/>
    <w:tmpl w:val="595A456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EF636B9"/>
    <w:multiLevelType w:val="multilevel"/>
    <w:tmpl w:val="47700E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3FF852A3"/>
    <w:multiLevelType w:val="multilevel"/>
    <w:tmpl w:val="EE7E19A6"/>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7850CD3"/>
    <w:multiLevelType w:val="multilevel"/>
    <w:tmpl w:val="525C06FE"/>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E042A8E"/>
    <w:multiLevelType w:val="multilevel"/>
    <w:tmpl w:val="6F70A53A"/>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C1604FA"/>
    <w:multiLevelType w:val="multilevel"/>
    <w:tmpl w:val="26FC12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3071EDE"/>
    <w:multiLevelType w:val="multilevel"/>
    <w:tmpl w:val="D81E72F4"/>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85501996">
    <w:abstractNumId w:val="0"/>
  </w:num>
  <w:num w:numId="2" w16cid:durableId="920604985">
    <w:abstractNumId w:val="1"/>
  </w:num>
  <w:num w:numId="3" w16cid:durableId="139425770">
    <w:abstractNumId w:val="2"/>
  </w:num>
  <w:num w:numId="4" w16cid:durableId="1382828464">
    <w:abstractNumId w:val="6"/>
  </w:num>
  <w:num w:numId="5" w16cid:durableId="380444554">
    <w:abstractNumId w:val="3"/>
  </w:num>
  <w:num w:numId="6" w16cid:durableId="1897085445">
    <w:abstractNumId w:val="4"/>
  </w:num>
  <w:num w:numId="7" w16cid:durableId="10196993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Contreras">
    <w15:presenceInfo w15:providerId="AD" w15:userId="S::vcontreras@tmhm.com.ar::5d8f526b-4abe-4fb9-919e-ee0b28f106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36BD"/>
    <w:rsid w:val="00925B2E"/>
    <w:rsid w:val="00B136BD"/>
    <w:rsid w:val="00D353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6DF49"/>
  <w15:docId w15:val="{CDFC26EF-7CF5-4762-8BAD-733B3CCB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spacing w:after="200" w:line="276" w:lineRule="auto"/>
    </w:pPr>
    <w:rPr>
      <w:sz w:val="22"/>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customStyle="1" w:styleId="fontstyle01">
    <w:name w:val="fontstyle01"/>
    <w:qFormat/>
    <w:rPr>
      <w:rFonts w:ascii="TrebuchetMS-Italic" w:hAnsi="TrebuchetMS-Italic" w:cs="TrebuchetMS-Italic"/>
      <w:b w:val="0"/>
      <w:bCs w:val="0"/>
      <w:i/>
      <w:iCs/>
      <w:color w:val="808284"/>
      <w:sz w:val="20"/>
      <w:szCs w:val="20"/>
    </w:rPr>
  </w:style>
  <w:style w:type="character" w:customStyle="1" w:styleId="AsuntodelcomentarioCar">
    <w:name w:val="Asunto del comentario Car"/>
    <w:qFormat/>
    <w:rPr>
      <w:rFonts w:ascii="Times New Roman" w:eastAsia="Times New Roman" w:hAnsi="Times New Roman"/>
      <w:b/>
      <w:bCs/>
      <w:sz w:val="20"/>
      <w:szCs w:val="20"/>
      <w:vertAlign w:val="subscript"/>
      <w:lang w:val="es-ES" w:eastAsia="es-AR"/>
    </w:rPr>
  </w:style>
  <w:style w:type="character" w:customStyle="1" w:styleId="TextocomentarioCar">
    <w:name w:val="Texto comentario Car"/>
    <w:qFormat/>
    <w:rPr>
      <w:rFonts w:ascii="Times New Roman" w:eastAsia="Times New Roman" w:hAnsi="Times New Roman"/>
      <w:sz w:val="20"/>
      <w:szCs w:val="20"/>
      <w:vertAlign w:val="subscript"/>
      <w:lang w:val="es-ES" w:eastAsia="es-AR"/>
    </w:rPr>
  </w:style>
  <w:style w:type="character" w:styleId="Refdecomentario">
    <w:name w:val="annotation reference"/>
    <w:qFormat/>
    <w:rPr>
      <w:sz w:val="16"/>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EnlacedeInternet">
    <w:name w:val="Enlace de Internet"/>
    <w:qFormat/>
    <w:rPr>
      <w:color w:val="000080"/>
      <w:u w:val="single"/>
    </w:rPr>
  </w:style>
  <w:style w:type="character" w:styleId="Hipervnculo">
    <w:name w:val="Hyperlink"/>
    <w:rPr>
      <w:color w:val="000080"/>
      <w:u w:val="single"/>
      <w:lang/>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LO-normal"/>
    <w:next w:val="Textoindependiente"/>
    <w:uiPriority w:val="10"/>
    <w:qFormat/>
    <w:pPr>
      <w:keepNext/>
      <w:keepLines/>
      <w:spacing w:before="480" w:after="120"/>
    </w:pPr>
    <w:rPr>
      <w:b/>
      <w:sz w:val="72"/>
      <w:szCs w:val="72"/>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customStyle="1" w:styleId="Cabeceraypie">
    <w:name w:val="Cabecera y pie"/>
    <w:basedOn w:val="Normal"/>
    <w:qFormat/>
  </w:style>
  <w:style w:type="paragraph" w:customStyle="1" w:styleId="HeaderandFooter">
    <w:name w:val="Header and Footer"/>
    <w:basedOn w:val="Normal"/>
    <w:qFormat/>
  </w:style>
  <w:style w:type="paragraph" w:styleId="Encabezado">
    <w:name w:val="header"/>
    <w:basedOn w:val="LO-normal"/>
    <w:link w:val="EncabezadoCar"/>
    <w:uiPriority w:val="99"/>
    <w:unhideWhenUsed/>
    <w:rsid w:val="005C13E6"/>
    <w:pPr>
      <w:tabs>
        <w:tab w:val="center" w:pos="4252"/>
        <w:tab w:val="right" w:pos="8504"/>
      </w:tabs>
      <w:spacing w:after="0" w:line="240" w:lineRule="auto"/>
    </w:pPr>
  </w:style>
  <w:style w:type="paragraph" w:styleId="Piedepgina">
    <w:name w:val="footer"/>
    <w:basedOn w:val="LO-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LO-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Prrafodelista">
    <w:name w:val="List Paragraph"/>
    <w:basedOn w:val="LO-normal"/>
    <w:uiPriority w:val="34"/>
    <w:qFormat/>
    <w:rsid w:val="003F0669"/>
    <w:pPr>
      <w:ind w:left="720"/>
      <w:contextualSpacing/>
    </w:pPr>
  </w:style>
  <w:style w:type="paragraph" w:customStyle="1" w:styleId="Contenidodelmarco">
    <w:name w:val="Contenido del marco"/>
    <w:basedOn w:val="Normal"/>
    <w:qFormat/>
  </w:style>
  <w:style w:type="paragraph" w:styleId="NormalWeb">
    <w:name w:val="Normal (Web)"/>
    <w:basedOn w:val="Normal"/>
    <w:qFormat/>
    <w:pPr>
      <w:spacing w:beforeAutospacing="1" w:afterAutospacing="1" w:line="240" w:lineRule="exact"/>
    </w:pPr>
    <w:rPr>
      <w:rFonts w:ascii="Times New Roman" w:eastAsia="Times New Roman" w:hAnsi="Times New Roman"/>
      <w:lang w:eastAsia="es-MX"/>
    </w:rPr>
  </w:style>
  <w:style w:type="paragraph" w:styleId="Asuntodelcomentario">
    <w:name w:val="annotation subject"/>
    <w:qFormat/>
    <w:pPr>
      <w:suppressAutoHyphens w:val="0"/>
      <w:spacing w:after="200" w:line="240" w:lineRule="exact"/>
    </w:pPr>
    <w:rPr>
      <w:b/>
      <w:bCs/>
      <w:sz w:val="22"/>
      <w:szCs w:val="20"/>
      <w:vertAlign w:val="subscript"/>
      <w:lang w:eastAsia="es-ES"/>
    </w:rPr>
  </w:style>
  <w:style w:type="paragraph" w:styleId="Textocomentario">
    <w:name w:val="annotation text"/>
    <w:basedOn w:val="Normal"/>
    <w:qFormat/>
    <w:pPr>
      <w:widowControl w:val="0"/>
      <w:spacing w:after="0" w:line="240" w:lineRule="exact"/>
      <w:ind w:left="-1" w:hanging="1"/>
      <w:textAlignment w:val="top"/>
    </w:pPr>
    <w:rPr>
      <w:rFonts w:ascii="Times New Roman" w:eastAsia="Times New Roman" w:hAnsi="Times New Roman"/>
      <w:sz w:val="20"/>
      <w:szCs w:val="20"/>
      <w:vertAlign w:val="subscript"/>
      <w:lang w:val="es-ES"/>
    </w:rPr>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gle.com.ar/search?hl=es-419&amp;q=inpublisher:%22Independently+Published%22&amp;tbm=bks&amp;sa=X&amp;ved=2ahUKEwjG772Mz67_AhXoppUCHarNAgYQmxMoAHoECBEQAg&amp;sxsrf=APwXEdeAsB9uPgmPlskDkcaOdcZjbRYtkg:168605359466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YryS+KsFClCSPeC6yp+kUE9MChw==">AMUW2mWcBvIT6MQQnO7dmE5Yq+QR7bh2RK18duhsp8BrTmkoUrHXBb3UXnFrWiX1hX/Q5Lz9h0UZrBBN5wmUJRYW8jgOfAVrAoq++0kkMrmySenKky+g+xvQBN4f3YqpS3r3sOdFXUE2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2242</Words>
  <Characters>12337</Characters>
  <Application>Microsoft Office Word</Application>
  <DocSecurity>0</DocSecurity>
  <Lines>102</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18</cp:revision>
  <dcterms:created xsi:type="dcterms:W3CDTF">2023-04-12T21:01:00Z</dcterms:created>
  <dcterms:modified xsi:type="dcterms:W3CDTF">2023-09-14T14:34:00Z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