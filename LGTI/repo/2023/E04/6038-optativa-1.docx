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453CB8">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453CB8">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453CB8">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453CB8">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453CB8">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453CB8">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14308A49" w:rsidR="00F77F0B" w:rsidRDefault="00BB6C24">
            <w:r w:rsidRPr="00BB6C24">
              <w:rPr>
                <w:b/>
              </w:rPr>
              <w:t>OPTATIVA 1: PO3 - PROGRAMACIÓN CONCURRENTE Y PARALELA</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453CB8">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5911739B" w:rsidR="00F77F0B" w:rsidRDefault="00AF640C">
            <w:r>
              <w:t>60</w:t>
            </w:r>
            <w:r w:rsidR="00BB6C24">
              <w:t>38</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453CB8">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453CB8">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453CB8">
            <w:pPr>
              <w:rPr>
                <w:b/>
              </w:rPr>
            </w:pPr>
            <w:r>
              <w:rPr>
                <w:b/>
              </w:rPr>
              <w:t>Equipo responsable</w:t>
            </w:r>
          </w:p>
          <w:p w14:paraId="2D0837FE" w14:textId="77777777" w:rsidR="00F77F0B" w:rsidRDefault="00F77F0B">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DBCEDE7" w14:textId="77777777" w:rsidR="00BB6C24" w:rsidRDefault="00BB6C24">
            <w:pPr>
              <w:spacing w:after="0" w:line="240" w:lineRule="auto"/>
              <w:rPr>
                <w:b/>
              </w:rPr>
            </w:pPr>
            <w:r>
              <w:rPr>
                <w:b/>
              </w:rPr>
              <w:t xml:space="preserve">JAVIER MOLINA </w:t>
            </w:r>
          </w:p>
          <w:p w14:paraId="314A5ED9" w14:textId="542D0245" w:rsidR="00F77F0B" w:rsidRDefault="00AF640C">
            <w:pPr>
              <w:spacing w:after="0" w:line="240" w:lineRule="auto"/>
              <w:rPr>
                <w:b/>
              </w:rPr>
            </w:pPr>
            <w:r>
              <w:rPr>
                <w:b/>
              </w:rPr>
              <w:t>VÍCTOR HUGO CONTRERAS</w:t>
            </w:r>
          </w:p>
          <w:p w14:paraId="2F58C592" w14:textId="497F2BB0" w:rsidR="00C646FC" w:rsidRDefault="00C646FC">
            <w:pPr>
              <w:spacing w:after="0" w:line="240" w:lineRule="auto"/>
              <w:rPr>
                <w:b/>
              </w:rPr>
            </w:pP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453CB8">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6BDAA0AB" w:rsidR="00F77F0B" w:rsidRDefault="00AF640C">
            <w:pPr>
              <w:rPr>
                <w:b/>
              </w:rPr>
            </w:pPr>
            <w:r>
              <w:rPr>
                <w:b/>
              </w:rPr>
              <w:t>2023-0</w:t>
            </w:r>
            <w:r w:rsidR="00803E40">
              <w:rPr>
                <w:b/>
              </w:rPr>
              <w:t>9</w:t>
            </w:r>
          </w:p>
        </w:tc>
      </w:tr>
      <w:tr w:rsidR="00F77F0B"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453CB8">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453CB8">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10C1BCDB" w:rsidR="00F77F0B" w:rsidRDefault="00453CB8">
            <w:pPr>
              <w:ind w:left="660" w:hanging="660"/>
            </w:pPr>
            <w:r>
              <w:t>     </w:t>
            </w:r>
            <w:r w:rsidR="00BB6C24">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453CB8">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7F583DD5" w:rsidR="00F77F0B" w:rsidRDefault="00BB6C24" w:rsidP="00A54347">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453CB8">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C0324A0" w:rsidR="00F77F0B" w:rsidRDefault="00F77F0B">
            <w:pPr>
              <w:ind w:left="660" w:hanging="660"/>
            </w:pP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453CB8">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4CEDDC4"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453CB8">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453CB8">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453CB8">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453CB8">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725FE21F" w:rsidR="00F77F0B" w:rsidRDefault="00BB6C24">
            <w:pPr>
              <w:ind w:hanging="2"/>
            </w:pPr>
            <w:r w:rsidRPr="00BB6C24">
              <w:t>“</w:t>
            </w:r>
            <w:r>
              <w:t>N</w:t>
            </w:r>
            <w:r w:rsidRPr="00BB6C24">
              <w:t>o tiene correlatividades con otros espacios curriculares”.</w:t>
            </w:r>
          </w:p>
        </w:tc>
        <w:tc>
          <w:tcPr>
            <w:tcW w:w="1114" w:type="dxa"/>
            <w:tcBorders>
              <w:top w:val="nil"/>
              <w:left w:val="nil"/>
              <w:bottom w:val="single" w:sz="4" w:space="0" w:color="000000"/>
              <w:right w:val="single" w:sz="12" w:space="0" w:color="000000"/>
            </w:tcBorders>
          </w:tcPr>
          <w:p w14:paraId="124F46A3" w14:textId="6372A397" w:rsidR="00F77F0B" w:rsidRDefault="00F77F0B">
            <w:pPr>
              <w:ind w:hanging="2"/>
              <w:rPr>
                <w:highlight w:val="yellow"/>
              </w:rPr>
            </w:pP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453CB8">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453CB8">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437BF3A0" w14:textId="1ABEE7BD" w:rsidR="00F77F0B" w:rsidRPr="00EB3720" w:rsidRDefault="006D6407" w:rsidP="00EB3720">
            <w:pPr>
              <w:pStyle w:val="Prrafodelista"/>
              <w:numPr>
                <w:ilvl w:val="0"/>
                <w:numId w:val="20"/>
              </w:numPr>
              <w:spacing w:before="120" w:after="120" w:line="240" w:lineRule="auto"/>
            </w:pPr>
            <w:r w:rsidRPr="00EB3720">
              <w:t xml:space="preserve">Introducción a la programación paralela </w:t>
            </w:r>
          </w:p>
          <w:p w14:paraId="28CCF9FB" w14:textId="79A5E34F" w:rsidR="00EB3720" w:rsidRPr="00EB3720" w:rsidRDefault="00EB3720" w:rsidP="00EB3720">
            <w:pPr>
              <w:pStyle w:val="Prrafodelista"/>
              <w:numPr>
                <w:ilvl w:val="0"/>
                <w:numId w:val="20"/>
              </w:numPr>
              <w:spacing w:before="120" w:after="120" w:line="240" w:lineRule="auto"/>
            </w:pPr>
            <w:r w:rsidRPr="00EB3720">
              <w:t>Interacción entre procesos de un programa concurrente</w:t>
            </w:r>
          </w:p>
          <w:p w14:paraId="6C0E5132" w14:textId="56CA8FEF" w:rsidR="00EB3720" w:rsidRPr="00EB3720" w:rsidRDefault="00EB3720" w:rsidP="00EB3720">
            <w:pPr>
              <w:pStyle w:val="Prrafodelista"/>
              <w:numPr>
                <w:ilvl w:val="0"/>
                <w:numId w:val="20"/>
              </w:numPr>
              <w:spacing w:before="120" w:after="120" w:line="240" w:lineRule="auto"/>
            </w:pPr>
            <w:r w:rsidRPr="00EB3720">
              <w:t>Patologías de programa concurrentes</w:t>
            </w:r>
          </w:p>
          <w:p w14:paraId="340098DE" w14:textId="0C5A00FB" w:rsidR="00EB3720" w:rsidRPr="00EB3720" w:rsidRDefault="00EB3720" w:rsidP="00EB3720">
            <w:pPr>
              <w:pStyle w:val="Prrafodelista"/>
              <w:numPr>
                <w:ilvl w:val="0"/>
                <w:numId w:val="20"/>
              </w:numPr>
              <w:spacing w:before="120" w:after="120" w:line="240" w:lineRule="auto"/>
            </w:pPr>
            <w:r w:rsidRPr="00EB3720">
              <w:t>Paradigmas de resolución de programas concurrentes.</w:t>
            </w:r>
          </w:p>
          <w:p w14:paraId="73E453A7" w14:textId="1F91440A" w:rsidR="00EB3720" w:rsidRPr="00EB3720" w:rsidRDefault="00EB3720" w:rsidP="00EB3720">
            <w:pPr>
              <w:pStyle w:val="Prrafodelista"/>
              <w:numPr>
                <w:ilvl w:val="0"/>
                <w:numId w:val="20"/>
              </w:numPr>
              <w:spacing w:before="120" w:after="120" w:line="240" w:lineRule="auto"/>
            </w:pPr>
            <w:r w:rsidRPr="00EB3720">
              <w:t>Invocación remota de procedimientos</w:t>
            </w:r>
          </w:p>
          <w:p w14:paraId="22EBF293" w14:textId="32D3E665" w:rsidR="00EB3720" w:rsidRPr="00EB3720" w:rsidRDefault="00EB3720" w:rsidP="00EB3720">
            <w:pPr>
              <w:pStyle w:val="Prrafodelista"/>
              <w:numPr>
                <w:ilvl w:val="0"/>
                <w:numId w:val="20"/>
              </w:numPr>
              <w:spacing w:before="120" w:after="120" w:line="240" w:lineRule="auto"/>
            </w:pPr>
            <w:r w:rsidRPr="00EB3720">
              <w:t>Invocación de servicios. Eventos y notificaciones.</w:t>
            </w:r>
          </w:p>
          <w:p w14:paraId="063A6D16" w14:textId="50629E3A" w:rsidR="00EB3720" w:rsidRPr="00EB3720" w:rsidRDefault="00EB3720" w:rsidP="00EB3720">
            <w:pPr>
              <w:pStyle w:val="Prrafodelista"/>
              <w:numPr>
                <w:ilvl w:val="0"/>
                <w:numId w:val="20"/>
              </w:numPr>
              <w:spacing w:before="120" w:after="120" w:line="240" w:lineRule="auto"/>
            </w:pPr>
            <w:r w:rsidRPr="00EB3720">
              <w:t>Mecanismos de sincronización entre hilos concurrentes. Jerarquía de hilos.</w:t>
            </w:r>
          </w:p>
          <w:p w14:paraId="6048B0E0" w14:textId="7D9AEC27" w:rsidR="006D6407" w:rsidRPr="00EB3720" w:rsidRDefault="006D6407" w:rsidP="00EB3720">
            <w:pPr>
              <w:pStyle w:val="Prrafodelista"/>
              <w:numPr>
                <w:ilvl w:val="0"/>
                <w:numId w:val="20"/>
              </w:numPr>
              <w:spacing w:before="120" w:after="120" w:line="240" w:lineRule="auto"/>
            </w:pPr>
            <w:r w:rsidRPr="00EB3720">
              <w:t>Programación paralela: diseño de aplicaciones</w:t>
            </w:r>
          </w:p>
          <w:p w14:paraId="4716B4BF" w14:textId="344C70C5" w:rsidR="00EB3720" w:rsidRPr="00EB3720" w:rsidRDefault="00EB3720" w:rsidP="00EB3720">
            <w:pPr>
              <w:pStyle w:val="Prrafodelista"/>
              <w:numPr>
                <w:ilvl w:val="0"/>
                <w:numId w:val="20"/>
              </w:numPr>
              <w:spacing w:before="120" w:after="120" w:line="240" w:lineRule="auto"/>
            </w:pPr>
            <w:r w:rsidRPr="00EB3720">
              <w:t>Bucles secuenciales en tareas paralelas.</w:t>
            </w:r>
          </w:p>
          <w:p w14:paraId="738EF2DB" w14:textId="0C25F233" w:rsidR="00EB3720" w:rsidRPr="00EB3720" w:rsidRDefault="00EB3720" w:rsidP="00EB3720">
            <w:pPr>
              <w:pStyle w:val="Prrafodelista"/>
              <w:numPr>
                <w:ilvl w:val="0"/>
                <w:numId w:val="20"/>
              </w:numPr>
              <w:spacing w:before="120" w:after="120" w:line="240" w:lineRule="auto"/>
            </w:pPr>
            <w:r w:rsidRPr="00EB3720">
              <w:t>Colecciones concurrentes. Utilización y manejo. Ventajas y desventajas.</w:t>
            </w:r>
          </w:p>
          <w:p w14:paraId="3B6280E4" w14:textId="4D20F0DB" w:rsidR="00EB3720" w:rsidRPr="00EB3720" w:rsidRDefault="00EB3720" w:rsidP="00EB3720">
            <w:pPr>
              <w:pStyle w:val="Prrafodelista"/>
              <w:numPr>
                <w:ilvl w:val="0"/>
                <w:numId w:val="20"/>
              </w:numPr>
              <w:spacing w:before="120" w:after="120" w:line="240" w:lineRule="auto"/>
            </w:pPr>
            <w:r w:rsidRPr="00EB3720">
              <w:t>Evaluación de performance.</w:t>
            </w:r>
          </w:p>
          <w:p w14:paraId="261AB803" w14:textId="7977E044" w:rsidR="00EB3720" w:rsidRPr="00EB3720" w:rsidRDefault="00EB3720" w:rsidP="00EB3720">
            <w:pPr>
              <w:pStyle w:val="Prrafodelista"/>
              <w:numPr>
                <w:ilvl w:val="0"/>
                <w:numId w:val="20"/>
              </w:numPr>
              <w:spacing w:before="120" w:after="120" w:line="240" w:lineRule="auto"/>
            </w:pPr>
            <w:r w:rsidRPr="00EB3720">
              <w:t>Sincronización y el modelo de programación</w:t>
            </w:r>
          </w:p>
          <w:p w14:paraId="06E38585" w14:textId="467FEF53" w:rsidR="00EB3720" w:rsidRPr="00EB3720" w:rsidRDefault="00EB3720" w:rsidP="00EB3720">
            <w:pPr>
              <w:pStyle w:val="Prrafodelista"/>
              <w:numPr>
                <w:ilvl w:val="0"/>
                <w:numId w:val="20"/>
              </w:numPr>
              <w:spacing w:before="120" w:after="120" w:line="240" w:lineRule="auto"/>
            </w:pPr>
            <w:r w:rsidRPr="00EB3720">
              <w:t>Estructuras paralelas y paralelismo de datos</w:t>
            </w:r>
          </w:p>
          <w:p w14:paraId="350D26F5" w14:textId="12456271" w:rsidR="00EB3720" w:rsidRPr="00EB3720" w:rsidRDefault="00EB3720" w:rsidP="00EB3720">
            <w:pPr>
              <w:pStyle w:val="Prrafodelista"/>
              <w:numPr>
                <w:ilvl w:val="0"/>
                <w:numId w:val="20"/>
              </w:numPr>
              <w:spacing w:before="120" w:after="120" w:line="240" w:lineRule="auto"/>
            </w:pPr>
            <w:r w:rsidRPr="00EB3720">
              <w:t>Diseño de patrones para la programación concurrente</w:t>
            </w:r>
          </w:p>
          <w:p w14:paraId="0569A497" w14:textId="77777777" w:rsidR="00EB3720" w:rsidRPr="00EB3720" w:rsidRDefault="00EB3720" w:rsidP="00EB3720">
            <w:pPr>
              <w:pStyle w:val="Prrafodelista"/>
              <w:numPr>
                <w:ilvl w:val="0"/>
                <w:numId w:val="20"/>
              </w:numPr>
              <w:spacing w:before="120" w:after="120" w:line="240" w:lineRule="auto"/>
            </w:pPr>
            <w:r w:rsidRPr="00EB3720">
              <w:t xml:space="preserve">Patrón “Pipeline”. </w:t>
            </w:r>
          </w:p>
          <w:p w14:paraId="40DBF5D2" w14:textId="77777777" w:rsidR="00EB3720" w:rsidRPr="00EB3720" w:rsidRDefault="00EB3720" w:rsidP="00EB3720">
            <w:pPr>
              <w:pStyle w:val="Prrafodelista"/>
              <w:numPr>
                <w:ilvl w:val="0"/>
                <w:numId w:val="20"/>
              </w:numPr>
              <w:spacing w:before="120" w:after="120" w:line="240" w:lineRule="auto"/>
            </w:pPr>
            <w:r w:rsidRPr="00EB3720">
              <w:t xml:space="preserve">Patrón “Dataflow”. </w:t>
            </w:r>
          </w:p>
          <w:p w14:paraId="51723F45" w14:textId="77777777" w:rsidR="00EB3720" w:rsidRPr="00EB3720" w:rsidRDefault="00EB3720" w:rsidP="00EB3720">
            <w:pPr>
              <w:pStyle w:val="Prrafodelista"/>
              <w:numPr>
                <w:ilvl w:val="0"/>
                <w:numId w:val="20"/>
              </w:numPr>
              <w:spacing w:before="120" w:after="120" w:line="240" w:lineRule="auto"/>
            </w:pPr>
            <w:r w:rsidRPr="00EB3720">
              <w:t>Incrementando el paralelismo utilizando el Patrón Pipeline y Dataflow.</w:t>
            </w:r>
          </w:p>
          <w:p w14:paraId="26F22CEF" w14:textId="77777777" w:rsidR="00EB3720" w:rsidRPr="00EB3720" w:rsidRDefault="00EB3720" w:rsidP="00EB3720">
            <w:pPr>
              <w:pStyle w:val="Prrafodelista"/>
              <w:numPr>
                <w:ilvl w:val="0"/>
                <w:numId w:val="20"/>
              </w:numPr>
              <w:spacing w:before="120" w:after="120" w:line="240" w:lineRule="auto"/>
            </w:pPr>
            <w:r w:rsidRPr="00EB3720">
              <w:t>Uso de estructura de datos concurrentes.</w:t>
            </w:r>
          </w:p>
          <w:p w14:paraId="33B291C2" w14:textId="77777777" w:rsidR="00EB3720" w:rsidRPr="00EB3720" w:rsidRDefault="00EB3720" w:rsidP="00EB3720">
            <w:pPr>
              <w:pStyle w:val="Prrafodelista"/>
              <w:numPr>
                <w:ilvl w:val="0"/>
                <w:numId w:val="20"/>
              </w:numPr>
              <w:spacing w:before="120" w:after="120" w:line="240" w:lineRule="auto"/>
            </w:pPr>
            <w:r w:rsidRPr="00EB3720">
              <w:t>Patrón Productor-Consumidor.</w:t>
            </w:r>
          </w:p>
          <w:p w14:paraId="0ADE467F" w14:textId="648E9D82" w:rsidR="00EB3720" w:rsidRPr="00EB3720" w:rsidRDefault="00EB3720" w:rsidP="00EB3720">
            <w:pPr>
              <w:pStyle w:val="Prrafodelista"/>
              <w:numPr>
                <w:ilvl w:val="0"/>
                <w:numId w:val="20"/>
              </w:numPr>
              <w:spacing w:before="120" w:after="120" w:line="240" w:lineRule="auto"/>
            </w:pPr>
            <w:r w:rsidRPr="00EB3720">
              <w:t>Patrón “Map-Reduce”.</w:t>
            </w:r>
          </w:p>
          <w:p w14:paraId="6DDFAFED" w14:textId="050A78CA" w:rsidR="00EB3720" w:rsidRDefault="00EB3720">
            <w:pPr>
              <w:spacing w:before="120" w:after="120" w:line="240" w:lineRule="auto"/>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453C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242DCDF6" w14:textId="77777777" w:rsidR="00EB3720" w:rsidRDefault="00EB3720" w:rsidP="00EB3720">
            <w:pPr>
              <w:rPr>
                <w:rFonts w:asciiTheme="minorHAnsi" w:hAnsiTheme="minorHAnsi" w:cstheme="minorHAnsi"/>
              </w:rPr>
            </w:pPr>
            <w:r w:rsidRPr="00992CA1">
              <w:rPr>
                <w:rFonts w:asciiTheme="minorHAnsi" w:hAnsiTheme="minorHAnsi" w:cstheme="minorHAnsi"/>
              </w:rPr>
              <w:t xml:space="preserve">La asignatura </w:t>
            </w:r>
            <w:r>
              <w:rPr>
                <w:rFonts w:asciiTheme="minorHAnsi" w:hAnsiTheme="minorHAnsi" w:cstheme="minorHAnsi"/>
              </w:rPr>
              <w:t xml:space="preserve">Optativa 1 </w:t>
            </w:r>
            <w:r w:rsidRPr="00992CA1">
              <w:rPr>
                <w:rFonts w:asciiTheme="minorHAnsi" w:hAnsiTheme="minorHAnsi" w:cstheme="minorHAnsi"/>
              </w:rPr>
              <w:t xml:space="preserve">se ubica en el </w:t>
            </w:r>
            <w:r>
              <w:rPr>
                <w:rFonts w:asciiTheme="minorHAnsi" w:hAnsiTheme="minorHAnsi" w:cstheme="minorHAnsi"/>
              </w:rPr>
              <w:t>primer</w:t>
            </w:r>
            <w:r w:rsidRPr="00992CA1">
              <w:rPr>
                <w:rFonts w:asciiTheme="minorHAnsi" w:hAnsiTheme="minorHAnsi" w:cstheme="minorHAnsi"/>
              </w:rPr>
              <w:t xml:space="preserve"> cuatrimestre </w:t>
            </w:r>
            <w:r>
              <w:rPr>
                <w:rFonts w:asciiTheme="minorHAnsi" w:hAnsiTheme="minorHAnsi" w:cstheme="minorHAnsi"/>
              </w:rPr>
              <w:t>del cuarto año</w:t>
            </w:r>
            <w:r w:rsidRPr="00992CA1">
              <w:rPr>
                <w:rFonts w:asciiTheme="minorHAnsi" w:hAnsiTheme="minorHAnsi" w:cstheme="minorHAnsi"/>
              </w:rPr>
              <w:t xml:space="preserve"> según el plan vigente, además</w:t>
            </w:r>
            <w:r>
              <w:rPr>
                <w:rFonts w:asciiTheme="minorHAnsi" w:hAnsiTheme="minorHAnsi" w:cstheme="minorHAnsi"/>
              </w:rPr>
              <w:t xml:space="preserve"> no</w:t>
            </w:r>
            <w:r w:rsidRPr="00992CA1">
              <w:rPr>
                <w:rFonts w:asciiTheme="minorHAnsi" w:hAnsiTheme="minorHAnsi" w:cstheme="minorHAnsi"/>
              </w:rPr>
              <w:t xml:space="preserve"> tiene correlativa </w:t>
            </w:r>
          </w:p>
          <w:p w14:paraId="3BA556E8" w14:textId="12071B02" w:rsidR="00CB33CF" w:rsidRDefault="00EB3720" w:rsidP="00EB3720">
            <w:r w:rsidRPr="00F31504">
              <w:rPr>
                <w:rFonts w:asciiTheme="minorHAnsi" w:hAnsiTheme="minorHAnsi" w:cstheme="minorHAnsi"/>
              </w:rPr>
              <w:t>Es indispensable que el alumno compren</w:t>
            </w:r>
            <w:r>
              <w:rPr>
                <w:rFonts w:asciiTheme="minorHAnsi" w:hAnsiTheme="minorHAnsi" w:cstheme="minorHAnsi"/>
              </w:rPr>
              <w:t xml:space="preserve">da la importancia de la utilizar </w:t>
            </w:r>
            <w:r w:rsidR="00CB33CF">
              <w:t xml:space="preserve">procesos computacionales </w:t>
            </w:r>
            <w:r w:rsidR="007441C6">
              <w:t>y aplicar</w:t>
            </w:r>
            <w:r w:rsidR="00CB33CF">
              <w:t xml:space="preserve"> diversos paradigmas de programación para enfocar el problema, es así como en algunas aplicaciones se requiere aplicar concurrencia y paralelismos para aumentar la eficiencia y el potencial </w:t>
            </w:r>
            <w:r w:rsidR="00CB33CF">
              <w:lastRenderedPageBreak/>
              <w:t xml:space="preserve">de los programas. En este contexto se va a desarrollar los principales conceptos de la programación concurrente y paralela, así como una introducción a la comunicación entre procesos y teoría de hilos. Asimismo, se </w:t>
            </w:r>
            <w:r w:rsidR="007441C6">
              <w:t>presentarán</w:t>
            </w:r>
            <w:r w:rsidR="00CB33CF">
              <w:t xml:space="preserve"> los ejemplos clásicos en donde se aplican. Además, se realizará una introducción a la programación paralela, dando los alcances teóricos fundamentales para, finalmente, exponer las conclusiones obtenidas.</w:t>
            </w:r>
          </w:p>
          <w:p w14:paraId="5103DE11" w14:textId="77777777" w:rsidR="00CB33CF" w:rsidRDefault="00CB33CF" w:rsidP="00CB33CF">
            <w:pPr>
              <w:spacing w:before="120" w:after="120" w:line="240" w:lineRule="auto"/>
              <w:jc w:val="both"/>
            </w:pPr>
            <w:r>
              <w:t>El impacto de la concurrencia se refleja en diferentes ámbitos de la disciplina tales como las arquitecturas, los sistemas operativos, los lenguajes y el diseño y desarrollo de aplicaciones. Es por este motivo que se requiere que el estudiante cuente con un bagaje de conocimientos adquiridos en las materias predecesoras para poder aplicarlo.</w:t>
            </w:r>
          </w:p>
          <w:p w14:paraId="23204D1B" w14:textId="1C6B1F93" w:rsidR="00F77F0B" w:rsidRDefault="00CB33CF" w:rsidP="00CB33CF">
            <w:pPr>
              <w:spacing w:before="120" w:after="120" w:line="240" w:lineRule="auto"/>
            </w:pPr>
            <w:r>
              <w:t>A partir del conocimiento adquirido, los futuros profesionales serán capaces de desarrollar soluciones que utilicen adecuadamente la tecnología disponible y hacer un uso eficiente de la misma, con fundamentos teóricos firmes.     </w:t>
            </w:r>
          </w:p>
        </w:tc>
      </w:tr>
    </w:tbl>
    <w:p w14:paraId="5037B21A" w14:textId="7C79FCA4" w:rsidR="00F77F0B" w:rsidRDefault="00F77F0B">
      <w:pPr>
        <w:pBdr>
          <w:top w:val="nil"/>
          <w:left w:val="nil"/>
          <w:bottom w:val="nil"/>
          <w:right w:val="nil"/>
          <w:between w:val="nil"/>
        </w:pBdr>
        <w:ind w:left="-284"/>
      </w:pPr>
    </w:p>
    <w:p w14:paraId="6EDE1630" w14:textId="59061DF5" w:rsidR="00C4078F" w:rsidRDefault="00C4078F">
      <w:pPr>
        <w:pBdr>
          <w:top w:val="nil"/>
          <w:left w:val="nil"/>
          <w:bottom w:val="nil"/>
          <w:right w:val="nil"/>
          <w:between w:val="nil"/>
        </w:pBdr>
        <w:ind w:left="-284"/>
      </w:pPr>
    </w:p>
    <w:p w14:paraId="5AB816D8" w14:textId="63514A50" w:rsidR="00C4078F" w:rsidRDefault="00C4078F">
      <w:pPr>
        <w:pBdr>
          <w:top w:val="nil"/>
          <w:left w:val="nil"/>
          <w:bottom w:val="nil"/>
          <w:right w:val="nil"/>
          <w:between w:val="nil"/>
        </w:pBdr>
        <w:ind w:left="-284"/>
      </w:pPr>
    </w:p>
    <w:p w14:paraId="409CC3D7" w14:textId="77777777" w:rsidR="00C4078F" w:rsidRDefault="00C4078F">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453C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C4078F"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67FED62F" w14:textId="77777777" w:rsidR="00C4078F" w:rsidRPr="005E6076" w:rsidRDefault="00C4078F" w:rsidP="00C4078F">
            <w:pPr>
              <w:pStyle w:val="parrafo"/>
              <w:ind w:firstLine="0"/>
              <w:rPr>
                <w:rFonts w:eastAsia="Calibri"/>
                <w:b/>
                <w:bCs/>
                <w:i/>
                <w:iCs/>
              </w:rPr>
            </w:pPr>
            <w:r w:rsidRPr="005E6076">
              <w:rPr>
                <w:rFonts w:eastAsia="Calibri"/>
                <w:b/>
                <w:bCs/>
                <w:i/>
                <w:iCs/>
                <w:u w:val="single"/>
              </w:rPr>
              <w:t>Que el/la estudiante logre</w:t>
            </w:r>
            <w:r w:rsidRPr="005E6076">
              <w:rPr>
                <w:rFonts w:eastAsia="Calibri"/>
                <w:b/>
                <w:bCs/>
                <w:i/>
                <w:iCs/>
              </w:rPr>
              <w:t>:</w:t>
            </w:r>
          </w:p>
          <w:p w14:paraId="366BA550" w14:textId="1734AD10" w:rsidR="00C4078F" w:rsidRDefault="00C4078F" w:rsidP="006D6407">
            <w:pPr>
              <w:pStyle w:val="pppp"/>
              <w:numPr>
                <w:ilvl w:val="0"/>
                <w:numId w:val="18"/>
              </w:numPr>
            </w:pPr>
            <w:r>
              <w:t>Brindar al alumno una visión general de la programación concurrente y paralela</w:t>
            </w:r>
          </w:p>
          <w:p w14:paraId="6B314EE6" w14:textId="77777777" w:rsidR="006D6407" w:rsidRDefault="006D6407" w:rsidP="006D6407">
            <w:pPr>
              <w:pStyle w:val="pppp"/>
              <w:numPr>
                <w:ilvl w:val="0"/>
                <w:numId w:val="18"/>
              </w:numPr>
              <w:spacing w:line="240" w:lineRule="auto"/>
              <w:rPr>
                <w:rFonts w:eastAsia="Calibri"/>
              </w:rPr>
            </w:pPr>
            <w:r w:rsidRPr="006D6407">
              <w:rPr>
                <w:rFonts w:eastAsia="Calibri"/>
              </w:rPr>
              <w:t xml:space="preserve">Concebir, especificar, diseñar, implementar y verificar aplicaciones informáticas en la que se utilice programación concurrente y paralela. </w:t>
            </w:r>
          </w:p>
          <w:p w14:paraId="3022B500" w14:textId="139F8EAD" w:rsidR="006D6407" w:rsidRDefault="006D6407" w:rsidP="006D6407">
            <w:pPr>
              <w:pStyle w:val="pppp"/>
              <w:numPr>
                <w:ilvl w:val="0"/>
                <w:numId w:val="18"/>
              </w:numPr>
              <w:spacing w:line="240" w:lineRule="auto"/>
            </w:pPr>
            <w:r>
              <w:t>Conocer los métodos formales para especificar, analizar y verificar programas concurrentes.</w:t>
            </w:r>
          </w:p>
          <w:p w14:paraId="6F017519" w14:textId="02FC9D14" w:rsidR="00C4078F" w:rsidRDefault="006D6407" w:rsidP="006D6407">
            <w:pPr>
              <w:pStyle w:val="pppp"/>
              <w:numPr>
                <w:ilvl w:val="0"/>
                <w:numId w:val="18"/>
              </w:numPr>
              <w:spacing w:line="240" w:lineRule="auto"/>
            </w:pPr>
            <w:r>
              <w:t xml:space="preserve">Ejercer la programación concurrente en un lenguaje de programación moderno. </w:t>
            </w:r>
          </w:p>
          <w:p w14:paraId="5D580741" w14:textId="50274B88" w:rsidR="00C4078F" w:rsidRDefault="006D6407" w:rsidP="006D6407">
            <w:pPr>
              <w:pStyle w:val="Prrafodelista"/>
              <w:numPr>
                <w:ilvl w:val="0"/>
                <w:numId w:val="18"/>
              </w:numPr>
              <w:spacing w:before="120" w:after="120" w:line="240" w:lineRule="auto"/>
              <w:jc w:val="both"/>
            </w:pPr>
            <w:r>
              <w:t>Practicar el diseño y la implementación de aplicaciones paralelas. Haciendo uso de patrones de diseño concurrente.</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6AEEDF7F" w14:textId="77777777" w:rsidR="00CB33CF" w:rsidRPr="00CB33CF" w:rsidRDefault="00CB33CF" w:rsidP="00CB33CF">
            <w:pPr>
              <w:spacing w:before="120" w:after="120" w:line="240" w:lineRule="auto"/>
              <w:jc w:val="both"/>
              <w:rPr>
                <w:b/>
              </w:rPr>
            </w:pPr>
            <w:r w:rsidRPr="00CB33CF">
              <w:rPr>
                <w:b/>
              </w:rPr>
              <w:t>UNIDAD 1. INTRODUCCIÓN A LA PROGRAMACIÓN CONCURRENTE</w:t>
            </w:r>
          </w:p>
          <w:p w14:paraId="6900FD8D" w14:textId="77777777" w:rsidR="00CB33CF" w:rsidRPr="00CB33CF" w:rsidRDefault="00CB33CF" w:rsidP="00CB33CF">
            <w:pPr>
              <w:spacing w:before="120" w:after="120" w:line="240" w:lineRule="auto"/>
              <w:jc w:val="both"/>
              <w:rPr>
                <w:b/>
              </w:rPr>
            </w:pPr>
            <w:r w:rsidRPr="00CB33CF">
              <w:rPr>
                <w:b/>
              </w:rPr>
              <w:t>Motivación de la programación concurrente</w:t>
            </w:r>
          </w:p>
          <w:p w14:paraId="660BF225" w14:textId="77777777" w:rsidR="00CB33CF" w:rsidRPr="00CB33CF" w:rsidRDefault="00CB33CF" w:rsidP="00CB33CF">
            <w:pPr>
              <w:spacing w:before="120" w:after="120" w:line="240" w:lineRule="auto"/>
              <w:jc w:val="both"/>
              <w:rPr>
                <w:b/>
              </w:rPr>
            </w:pPr>
            <w:r w:rsidRPr="00CB33CF">
              <w:rPr>
                <w:b/>
              </w:rPr>
              <w:t>Recursos para programación concurrente</w:t>
            </w:r>
          </w:p>
          <w:p w14:paraId="7355732B" w14:textId="77777777" w:rsidR="00CB33CF" w:rsidRPr="00CB33CF" w:rsidRDefault="00CB33CF" w:rsidP="00CB33CF">
            <w:pPr>
              <w:spacing w:before="120" w:after="120" w:line="240" w:lineRule="auto"/>
              <w:jc w:val="both"/>
              <w:rPr>
                <w:b/>
              </w:rPr>
            </w:pPr>
            <w:r w:rsidRPr="00CB33CF">
              <w:rPr>
                <w:b/>
              </w:rPr>
              <w:t>Interacción entre procesos de un programa concurrente</w:t>
            </w:r>
          </w:p>
          <w:p w14:paraId="303030E2" w14:textId="77777777" w:rsidR="00CB33CF" w:rsidRPr="00CB33CF" w:rsidRDefault="00CB33CF" w:rsidP="00CB33CF">
            <w:pPr>
              <w:spacing w:before="120" w:after="120" w:line="240" w:lineRule="auto"/>
              <w:jc w:val="both"/>
              <w:rPr>
                <w:b/>
              </w:rPr>
            </w:pPr>
            <w:r w:rsidRPr="00CB33CF">
              <w:rPr>
                <w:b/>
              </w:rPr>
              <w:lastRenderedPageBreak/>
              <w:t>Patologías de programa concurrentes</w:t>
            </w:r>
          </w:p>
          <w:p w14:paraId="43D0161C" w14:textId="77777777" w:rsidR="00CB33CF" w:rsidRPr="00CB33CF" w:rsidRDefault="00CB33CF" w:rsidP="00CB33CF">
            <w:pPr>
              <w:spacing w:before="120" w:after="120" w:line="240" w:lineRule="auto"/>
              <w:jc w:val="both"/>
              <w:rPr>
                <w:b/>
              </w:rPr>
            </w:pPr>
            <w:r w:rsidRPr="00CB33CF">
              <w:rPr>
                <w:b/>
              </w:rPr>
              <w:t xml:space="preserve">Sincronización por exclusión mutua y por condición. </w:t>
            </w:r>
          </w:p>
          <w:p w14:paraId="20ECF901" w14:textId="77777777" w:rsidR="00CB33CF" w:rsidRPr="00CB33CF" w:rsidRDefault="00CB33CF" w:rsidP="00CB33CF">
            <w:pPr>
              <w:spacing w:before="120" w:after="120" w:line="240" w:lineRule="auto"/>
              <w:jc w:val="both"/>
              <w:rPr>
                <w:b/>
              </w:rPr>
            </w:pPr>
            <w:r w:rsidRPr="00CB33CF">
              <w:rPr>
                <w:b/>
              </w:rPr>
              <w:t xml:space="preserve">Comunicación por memoria compartida y por mensajes. </w:t>
            </w:r>
          </w:p>
          <w:p w14:paraId="3E19641E" w14:textId="77777777" w:rsidR="00CB33CF" w:rsidRPr="00CB33CF" w:rsidRDefault="00CB33CF" w:rsidP="00CB33CF">
            <w:pPr>
              <w:spacing w:before="120" w:after="120" w:line="240" w:lineRule="auto"/>
              <w:jc w:val="both"/>
              <w:rPr>
                <w:b/>
              </w:rPr>
            </w:pPr>
            <w:r w:rsidRPr="00CB33CF">
              <w:rPr>
                <w:b/>
              </w:rPr>
              <w:t xml:space="preserve">Paradigmas de resolución de programas concurrentes. </w:t>
            </w:r>
          </w:p>
          <w:p w14:paraId="6F22BB0C" w14:textId="77777777" w:rsidR="00CB33CF" w:rsidRPr="00CB33CF" w:rsidRDefault="00CB33CF" w:rsidP="00CB33CF">
            <w:pPr>
              <w:spacing w:before="120" w:after="120" w:line="240" w:lineRule="auto"/>
              <w:jc w:val="both"/>
              <w:rPr>
                <w:b/>
              </w:rPr>
            </w:pPr>
            <w:r w:rsidRPr="00CB33CF">
              <w:rPr>
                <w:b/>
              </w:rPr>
              <w:t xml:space="preserve">Concurrencia y sincronización. </w:t>
            </w:r>
          </w:p>
          <w:p w14:paraId="226EA7A2" w14:textId="77777777" w:rsidR="00CB33CF" w:rsidRPr="00CB33CF" w:rsidRDefault="00CB33CF" w:rsidP="00CB33CF">
            <w:pPr>
              <w:spacing w:before="120" w:after="120" w:line="240" w:lineRule="auto"/>
              <w:jc w:val="both"/>
              <w:rPr>
                <w:b/>
              </w:rPr>
            </w:pPr>
            <w:r w:rsidRPr="00CB33CF">
              <w:rPr>
                <w:b/>
              </w:rPr>
              <w:t xml:space="preserve">Aspectos de programación secuencial. </w:t>
            </w:r>
          </w:p>
          <w:p w14:paraId="0A21B777" w14:textId="77777777" w:rsidR="00CB33CF" w:rsidRPr="00CB33CF" w:rsidRDefault="00CB33CF" w:rsidP="00CB33CF">
            <w:pPr>
              <w:spacing w:before="120" w:after="120" w:line="240" w:lineRule="auto"/>
              <w:jc w:val="both"/>
              <w:rPr>
                <w:b/>
              </w:rPr>
            </w:pPr>
            <w:r w:rsidRPr="00CB33CF">
              <w:rPr>
                <w:b/>
              </w:rPr>
              <w:t xml:space="preserve">Especificación y semántica de la ejecución concurrente. </w:t>
            </w:r>
          </w:p>
          <w:p w14:paraId="4A87F9E4" w14:textId="77777777" w:rsidR="00CB33CF" w:rsidRPr="00CB33CF" w:rsidRDefault="00CB33CF" w:rsidP="00CB33CF">
            <w:pPr>
              <w:spacing w:before="120" w:after="120" w:line="240" w:lineRule="auto"/>
              <w:jc w:val="both"/>
              <w:rPr>
                <w:b/>
              </w:rPr>
            </w:pPr>
          </w:p>
          <w:p w14:paraId="5D8A795E" w14:textId="77777777" w:rsidR="00CB33CF" w:rsidRPr="00CB33CF" w:rsidRDefault="00CB33CF" w:rsidP="00CB33CF">
            <w:pPr>
              <w:spacing w:before="120" w:after="120" w:line="240" w:lineRule="auto"/>
              <w:jc w:val="both"/>
              <w:rPr>
                <w:b/>
              </w:rPr>
            </w:pPr>
            <w:r w:rsidRPr="00CB33CF">
              <w:rPr>
                <w:b/>
              </w:rPr>
              <w:t>UNIDAD 2. PRIMITIVAS DE SINCRONIZACIÓN Y EL MODELO DE PROGRAMACIÓN</w:t>
            </w:r>
          </w:p>
          <w:p w14:paraId="245EE750" w14:textId="77777777" w:rsidR="00CB33CF" w:rsidRPr="00CB33CF" w:rsidRDefault="00CB33CF" w:rsidP="00CB33CF">
            <w:pPr>
              <w:spacing w:before="120" w:after="120" w:line="240" w:lineRule="auto"/>
              <w:jc w:val="both"/>
              <w:rPr>
                <w:b/>
              </w:rPr>
            </w:pPr>
            <w:r w:rsidRPr="00CB33CF">
              <w:rPr>
                <w:b/>
              </w:rPr>
              <w:t>Comunicación síncrona.</w:t>
            </w:r>
          </w:p>
          <w:p w14:paraId="67DCAB92" w14:textId="77777777" w:rsidR="00CB33CF" w:rsidRPr="00CB33CF" w:rsidRDefault="00CB33CF" w:rsidP="00CB33CF">
            <w:pPr>
              <w:spacing w:before="120" w:after="120" w:line="240" w:lineRule="auto"/>
              <w:jc w:val="both"/>
              <w:rPr>
                <w:b/>
              </w:rPr>
            </w:pPr>
            <w:r w:rsidRPr="00CB33CF">
              <w:rPr>
                <w:b/>
              </w:rPr>
              <w:t>Invocación remota de procedimientos</w:t>
            </w:r>
          </w:p>
          <w:p w14:paraId="17AEF322" w14:textId="77777777" w:rsidR="00CB33CF" w:rsidRPr="00CB33CF" w:rsidRDefault="00CB33CF" w:rsidP="00CB33CF">
            <w:pPr>
              <w:spacing w:before="120" w:after="120" w:line="240" w:lineRule="auto"/>
              <w:jc w:val="both"/>
              <w:rPr>
                <w:b/>
              </w:rPr>
            </w:pPr>
            <w:r w:rsidRPr="00CB33CF">
              <w:rPr>
                <w:b/>
              </w:rPr>
              <w:t>Semáforos</w:t>
            </w:r>
          </w:p>
          <w:p w14:paraId="2DB212D4" w14:textId="77777777" w:rsidR="00CB33CF" w:rsidRPr="00CB33CF" w:rsidRDefault="00CB33CF" w:rsidP="00CB33CF">
            <w:pPr>
              <w:spacing w:before="120" w:after="120" w:line="240" w:lineRule="auto"/>
              <w:jc w:val="both"/>
              <w:rPr>
                <w:b/>
              </w:rPr>
            </w:pPr>
            <w:r w:rsidRPr="00CB33CF">
              <w:rPr>
                <w:b/>
              </w:rPr>
              <w:t>Regiones críticas</w:t>
            </w:r>
          </w:p>
          <w:p w14:paraId="238920B1" w14:textId="77777777" w:rsidR="00CB33CF" w:rsidRPr="00CB33CF" w:rsidRDefault="00CB33CF" w:rsidP="00CB33CF">
            <w:pPr>
              <w:spacing w:before="120" w:after="120" w:line="240" w:lineRule="auto"/>
              <w:jc w:val="both"/>
              <w:rPr>
                <w:b/>
              </w:rPr>
            </w:pPr>
            <w:r w:rsidRPr="00CB33CF">
              <w:rPr>
                <w:b/>
              </w:rPr>
              <w:t>Monitores</w:t>
            </w:r>
          </w:p>
          <w:p w14:paraId="5EB7D953" w14:textId="77777777" w:rsidR="00CB33CF" w:rsidRPr="00CB33CF" w:rsidRDefault="00CB33CF" w:rsidP="00CB33CF">
            <w:pPr>
              <w:spacing w:before="120" w:after="120" w:line="240" w:lineRule="auto"/>
              <w:jc w:val="both"/>
              <w:rPr>
                <w:b/>
              </w:rPr>
            </w:pPr>
            <w:r w:rsidRPr="00CB33CF">
              <w:rPr>
                <w:b/>
              </w:rPr>
              <w:t xml:space="preserve">Invocación de servicios. Eventos y notificaciones. </w:t>
            </w:r>
          </w:p>
          <w:p w14:paraId="4E1939BD" w14:textId="77777777" w:rsidR="00CB33CF" w:rsidRPr="00CB33CF" w:rsidRDefault="00CB33CF" w:rsidP="00CB33CF">
            <w:pPr>
              <w:spacing w:before="120" w:after="120" w:line="240" w:lineRule="auto"/>
              <w:jc w:val="both"/>
              <w:rPr>
                <w:b/>
              </w:rPr>
            </w:pPr>
            <w:r w:rsidRPr="00CB33CF">
              <w:rPr>
                <w:b/>
              </w:rPr>
              <w:t xml:space="preserve">Introducción a la Programación Paralela. Paralelismo. </w:t>
            </w:r>
          </w:p>
          <w:p w14:paraId="38C8F9C7" w14:textId="77777777" w:rsidR="00CB33CF" w:rsidRPr="00CB33CF" w:rsidRDefault="00CB33CF" w:rsidP="00CB33CF">
            <w:pPr>
              <w:spacing w:before="120" w:after="120" w:line="240" w:lineRule="auto"/>
              <w:jc w:val="both"/>
              <w:rPr>
                <w:b/>
              </w:rPr>
            </w:pPr>
            <w:r w:rsidRPr="00CB33CF">
              <w:rPr>
                <w:b/>
              </w:rPr>
              <w:t xml:space="preserve">Objetivos del procesamiento paralelo. Conceptos de speedup y eficiencia. </w:t>
            </w:r>
          </w:p>
          <w:p w14:paraId="11231346" w14:textId="77777777" w:rsidR="00CB33CF" w:rsidRPr="00CB33CF" w:rsidRDefault="00CB33CF" w:rsidP="00CB33CF">
            <w:pPr>
              <w:spacing w:before="120" w:after="120" w:line="240" w:lineRule="auto"/>
              <w:jc w:val="both"/>
              <w:rPr>
                <w:b/>
              </w:rPr>
            </w:pPr>
            <w:r w:rsidRPr="00CB33CF">
              <w:rPr>
                <w:b/>
              </w:rPr>
              <w:t xml:space="preserve">Concepto de escalabilidad. </w:t>
            </w:r>
          </w:p>
          <w:p w14:paraId="09A71EF4" w14:textId="61CD4A79" w:rsidR="00CB33CF" w:rsidRPr="00CB33CF" w:rsidRDefault="00CB33CF" w:rsidP="00CB33CF">
            <w:pPr>
              <w:spacing w:before="120" w:after="120" w:line="240" w:lineRule="auto"/>
              <w:jc w:val="both"/>
              <w:rPr>
                <w:b/>
              </w:rPr>
            </w:pPr>
            <w:r w:rsidRPr="00CB33CF">
              <w:rPr>
                <w:b/>
              </w:rPr>
              <w:t xml:space="preserve">Creación, propiedades y ciclo de vida de los hilos de concurrencia. </w:t>
            </w:r>
          </w:p>
          <w:p w14:paraId="6B5B24CB" w14:textId="1BAEE298" w:rsidR="00CB33CF" w:rsidRPr="00CB33CF" w:rsidRDefault="00CB33CF" w:rsidP="00CB33CF">
            <w:pPr>
              <w:spacing w:before="120" w:after="120" w:line="240" w:lineRule="auto"/>
              <w:jc w:val="both"/>
              <w:rPr>
                <w:b/>
              </w:rPr>
            </w:pPr>
            <w:r w:rsidRPr="00CB33CF">
              <w:rPr>
                <w:b/>
              </w:rPr>
              <w:t xml:space="preserve">Mecanismos de sincronización entre hilos concurrentes. Jerarquía de hilos. </w:t>
            </w:r>
          </w:p>
          <w:p w14:paraId="229F7BC1" w14:textId="77777777" w:rsidR="00CB33CF" w:rsidRPr="00CB33CF" w:rsidRDefault="00CB33CF" w:rsidP="00CB33CF">
            <w:pPr>
              <w:spacing w:before="120" w:after="120" w:line="240" w:lineRule="auto"/>
              <w:jc w:val="both"/>
              <w:rPr>
                <w:b/>
              </w:rPr>
            </w:pPr>
          </w:p>
          <w:p w14:paraId="5B5B6644" w14:textId="77777777" w:rsidR="00CB33CF" w:rsidRPr="00CB33CF" w:rsidRDefault="00CB33CF" w:rsidP="00CB33CF">
            <w:pPr>
              <w:spacing w:before="120" w:after="120" w:line="240" w:lineRule="auto"/>
              <w:jc w:val="both"/>
              <w:rPr>
                <w:b/>
              </w:rPr>
            </w:pPr>
            <w:r w:rsidRPr="00CB33CF">
              <w:rPr>
                <w:b/>
              </w:rPr>
              <w:t>UNIDAD 3. ESTRUCTURAS PARALELAS Y PARALELISMO DE DATOS</w:t>
            </w:r>
          </w:p>
          <w:p w14:paraId="5C6F1FA9" w14:textId="77777777" w:rsidR="00CB33CF" w:rsidRPr="00CB33CF" w:rsidRDefault="00CB33CF" w:rsidP="00CB33CF">
            <w:pPr>
              <w:spacing w:before="120" w:after="120" w:line="240" w:lineRule="auto"/>
              <w:jc w:val="both"/>
              <w:rPr>
                <w:b/>
              </w:rPr>
            </w:pPr>
            <w:r w:rsidRPr="00CB33CF">
              <w:rPr>
                <w:b/>
              </w:rPr>
              <w:t>Bucles secuenciales en tareas paralelas.</w:t>
            </w:r>
          </w:p>
          <w:p w14:paraId="2E1E71E2" w14:textId="77777777" w:rsidR="00CB33CF" w:rsidRPr="00CB33CF" w:rsidRDefault="00CB33CF" w:rsidP="00CB33CF">
            <w:pPr>
              <w:spacing w:before="120" w:after="120" w:line="240" w:lineRule="auto"/>
              <w:jc w:val="both"/>
              <w:rPr>
                <w:b/>
              </w:rPr>
            </w:pPr>
            <w:r w:rsidRPr="00CB33CF">
              <w:rPr>
                <w:b/>
              </w:rPr>
              <w:t>Evaluación de performance.</w:t>
            </w:r>
          </w:p>
          <w:p w14:paraId="6103BC9F" w14:textId="77777777" w:rsidR="00CB33CF" w:rsidRPr="00CB33CF" w:rsidRDefault="00CB33CF" w:rsidP="00CB33CF">
            <w:pPr>
              <w:spacing w:before="120" w:after="120" w:line="240" w:lineRule="auto"/>
              <w:jc w:val="both"/>
              <w:rPr>
                <w:b/>
              </w:rPr>
            </w:pPr>
            <w:r w:rsidRPr="00CB33CF">
              <w:rPr>
                <w:b/>
              </w:rPr>
              <w:t>Ciclo FOR Paralelo.</w:t>
            </w:r>
          </w:p>
          <w:p w14:paraId="67681193" w14:textId="77777777" w:rsidR="00CB33CF" w:rsidRPr="00CB33CF" w:rsidRDefault="00CB33CF" w:rsidP="00CB33CF">
            <w:pPr>
              <w:spacing w:before="120" w:after="120" w:line="240" w:lineRule="auto"/>
              <w:jc w:val="both"/>
              <w:rPr>
                <w:b/>
              </w:rPr>
            </w:pPr>
            <w:r w:rsidRPr="00CB33CF">
              <w:rPr>
                <w:b/>
              </w:rPr>
              <w:t>Interrupción de FOR Paralelo. Manejo de excepciones.</w:t>
            </w:r>
          </w:p>
          <w:p w14:paraId="1E77313C" w14:textId="77777777" w:rsidR="00CB33CF" w:rsidRPr="00CB33CF" w:rsidRDefault="00CB33CF" w:rsidP="00CB33CF">
            <w:pPr>
              <w:spacing w:before="120" w:after="120" w:line="240" w:lineRule="auto"/>
              <w:jc w:val="both"/>
              <w:rPr>
                <w:b/>
              </w:rPr>
            </w:pPr>
            <w:r w:rsidRPr="00CB33CF">
              <w:rPr>
                <w:b/>
              </w:rPr>
              <w:t>Dependencias.</w:t>
            </w:r>
          </w:p>
          <w:p w14:paraId="5DA895CC" w14:textId="77777777" w:rsidR="00CB33CF" w:rsidRPr="00CB33CF" w:rsidRDefault="00CB33CF" w:rsidP="00CB33CF">
            <w:pPr>
              <w:spacing w:before="120" w:after="120" w:line="240" w:lineRule="auto"/>
              <w:jc w:val="both"/>
              <w:rPr>
                <w:b/>
              </w:rPr>
            </w:pPr>
            <w:r w:rsidRPr="00CB33CF">
              <w:rPr>
                <w:b/>
              </w:rPr>
              <w:t xml:space="preserve">Reducción. </w:t>
            </w:r>
          </w:p>
          <w:p w14:paraId="2787AC7F" w14:textId="77777777" w:rsidR="00CB33CF" w:rsidRPr="00CB33CF" w:rsidRDefault="00CB33CF" w:rsidP="00CB33CF">
            <w:pPr>
              <w:spacing w:before="120" w:after="120" w:line="240" w:lineRule="auto"/>
              <w:jc w:val="both"/>
              <w:rPr>
                <w:b/>
              </w:rPr>
            </w:pPr>
            <w:r w:rsidRPr="00CB33CF">
              <w:rPr>
                <w:b/>
              </w:rPr>
              <w:t xml:space="preserve">Colecciones concurrentes. Utilización y manejo. Ventajas y desventajas. </w:t>
            </w:r>
          </w:p>
          <w:p w14:paraId="1AF14181" w14:textId="77777777" w:rsidR="00CB33CF" w:rsidRPr="00CB33CF" w:rsidRDefault="00CB33CF" w:rsidP="00CB33CF">
            <w:pPr>
              <w:spacing w:before="120" w:after="120" w:line="240" w:lineRule="auto"/>
              <w:jc w:val="both"/>
              <w:rPr>
                <w:b/>
              </w:rPr>
            </w:pPr>
          </w:p>
          <w:p w14:paraId="346AC2A3" w14:textId="77777777" w:rsidR="00CB33CF" w:rsidRPr="00CB33CF" w:rsidRDefault="00CB33CF" w:rsidP="00CB33CF">
            <w:pPr>
              <w:spacing w:before="120" w:after="120" w:line="240" w:lineRule="auto"/>
              <w:jc w:val="both"/>
              <w:rPr>
                <w:b/>
              </w:rPr>
            </w:pPr>
            <w:r w:rsidRPr="00CB33CF">
              <w:rPr>
                <w:b/>
              </w:rPr>
              <w:t xml:space="preserve">UNIDAD 4. DISEÑO DE PATRONES PARA PROGRAMACIÓN CONCURRENTE </w:t>
            </w:r>
          </w:p>
          <w:p w14:paraId="7EB9B9B5" w14:textId="77777777" w:rsidR="00CB33CF" w:rsidRPr="00CB33CF" w:rsidRDefault="00CB33CF" w:rsidP="00CB33CF">
            <w:pPr>
              <w:spacing w:before="120" w:after="120" w:line="240" w:lineRule="auto"/>
              <w:jc w:val="both"/>
              <w:rPr>
                <w:b/>
              </w:rPr>
            </w:pPr>
            <w:r w:rsidRPr="00CB33CF">
              <w:rPr>
                <w:b/>
              </w:rPr>
              <w:t xml:space="preserve">Definición e introducción a patrones de diseño. </w:t>
            </w:r>
          </w:p>
          <w:p w14:paraId="3616546F" w14:textId="77777777" w:rsidR="00CB33CF" w:rsidRPr="00CB33CF" w:rsidRDefault="00CB33CF" w:rsidP="00CB33CF">
            <w:pPr>
              <w:spacing w:before="120" w:after="120" w:line="240" w:lineRule="auto"/>
              <w:jc w:val="both"/>
              <w:rPr>
                <w:b/>
              </w:rPr>
            </w:pPr>
            <w:r w:rsidRPr="00CB33CF">
              <w:rPr>
                <w:b/>
              </w:rPr>
              <w:t xml:space="preserve">Patrón “Pipeline”. </w:t>
            </w:r>
          </w:p>
          <w:p w14:paraId="11B1ED96" w14:textId="77777777" w:rsidR="00CB33CF" w:rsidRPr="00CB33CF" w:rsidRDefault="00CB33CF" w:rsidP="00CB33CF">
            <w:pPr>
              <w:spacing w:before="120" w:after="120" w:line="240" w:lineRule="auto"/>
              <w:jc w:val="both"/>
              <w:rPr>
                <w:b/>
              </w:rPr>
            </w:pPr>
            <w:r w:rsidRPr="00CB33CF">
              <w:rPr>
                <w:b/>
              </w:rPr>
              <w:t xml:space="preserve">Patrón “Dataflow”. </w:t>
            </w:r>
          </w:p>
          <w:p w14:paraId="71F43D00" w14:textId="77777777" w:rsidR="00CB33CF" w:rsidRPr="00CB33CF" w:rsidRDefault="00CB33CF" w:rsidP="00CB33CF">
            <w:pPr>
              <w:spacing w:before="120" w:after="120" w:line="240" w:lineRule="auto"/>
              <w:jc w:val="both"/>
              <w:rPr>
                <w:b/>
              </w:rPr>
            </w:pPr>
            <w:r w:rsidRPr="00CB33CF">
              <w:rPr>
                <w:b/>
              </w:rPr>
              <w:lastRenderedPageBreak/>
              <w:t>Incrementando el paralelismo utilizando el Patrón Pipeline y Dataflow.</w:t>
            </w:r>
          </w:p>
          <w:p w14:paraId="41D51AF7" w14:textId="77777777" w:rsidR="00CB33CF" w:rsidRPr="00CB33CF" w:rsidRDefault="00CB33CF" w:rsidP="00CB33CF">
            <w:pPr>
              <w:spacing w:before="120" w:after="120" w:line="240" w:lineRule="auto"/>
              <w:jc w:val="both"/>
              <w:rPr>
                <w:b/>
              </w:rPr>
            </w:pPr>
            <w:r w:rsidRPr="00CB33CF">
              <w:rPr>
                <w:b/>
              </w:rPr>
              <w:t>Uso de estructura de datos concurrentes.</w:t>
            </w:r>
          </w:p>
          <w:p w14:paraId="27785A36" w14:textId="77777777" w:rsidR="00CB33CF" w:rsidRPr="00CB33CF" w:rsidRDefault="00CB33CF" w:rsidP="00CB33CF">
            <w:pPr>
              <w:spacing w:before="120" w:after="120" w:line="240" w:lineRule="auto"/>
              <w:jc w:val="both"/>
              <w:rPr>
                <w:b/>
              </w:rPr>
            </w:pPr>
            <w:r w:rsidRPr="00CB33CF">
              <w:rPr>
                <w:b/>
              </w:rPr>
              <w:t>Patrón Productor-Consumidor.</w:t>
            </w:r>
          </w:p>
          <w:p w14:paraId="217A03AB" w14:textId="4F299359" w:rsidR="00F77F0B" w:rsidRDefault="00CB33CF" w:rsidP="00CB33CF">
            <w:pPr>
              <w:spacing w:before="120" w:after="120" w:line="240" w:lineRule="auto"/>
              <w:jc w:val="both"/>
              <w:rPr>
                <w:b/>
              </w:rPr>
            </w:pPr>
            <w:r w:rsidRPr="00CB33CF">
              <w:rPr>
                <w:b/>
              </w:rPr>
              <w:t>Patrón “Map-Reduce”.</w:t>
            </w:r>
          </w:p>
          <w:p w14:paraId="60EB7D07" w14:textId="77777777" w:rsidR="00F77F0B" w:rsidRDefault="00F77F0B">
            <w:pPr>
              <w:spacing w:before="120" w:after="120" w:line="24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453CB8"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rsidRPr="00C4078F"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FE45936" w14:textId="7642C62F" w:rsidR="00907623" w:rsidRDefault="0010214E" w:rsidP="00907623">
            <w:pPr>
              <w:spacing w:before="120" w:after="120" w:line="240" w:lineRule="auto"/>
            </w:pPr>
            <w:r w:rsidRPr="0010214E">
              <w:t>Bibliografía obligatoria</w:t>
            </w:r>
          </w:p>
          <w:p w14:paraId="2D830C3A" w14:textId="77777777" w:rsidR="00CB33CF" w:rsidRPr="00EE5FC5" w:rsidRDefault="00CB33CF" w:rsidP="00CB33CF">
            <w:pPr>
              <w:spacing w:before="120" w:after="120" w:line="240" w:lineRule="auto"/>
              <w:rPr>
                <w:lang w:val="en-US"/>
              </w:rPr>
            </w:pPr>
            <w:r>
              <w:t xml:space="preserve">Francisco Carmel Almeida Rodriguez et. al., Introducción a la programación paralela, Paraninfo, 2008. </w:t>
            </w:r>
            <w:r w:rsidRPr="00EE5FC5">
              <w:rPr>
                <w:lang w:val="en-US"/>
              </w:rPr>
              <w:t>ISBN: 9788497326742.</w:t>
            </w:r>
          </w:p>
          <w:p w14:paraId="1778CBB7" w14:textId="77777777" w:rsidR="00CB33CF" w:rsidRPr="00EE5FC5" w:rsidRDefault="00CB33CF" w:rsidP="00CB33CF">
            <w:pPr>
              <w:spacing w:before="120" w:after="120" w:line="240" w:lineRule="auto"/>
              <w:rPr>
                <w:lang w:val="en-US"/>
              </w:rPr>
            </w:pPr>
            <w:r w:rsidRPr="00EE5FC5">
              <w:rPr>
                <w:lang w:val="en-US"/>
              </w:rPr>
              <w:t>Donis Marshall, Parallel Programming with Microsoft® Visual Studio 2010 Step by Step, O’Reilly Media, Inc. 2011. ISBN: 978-0-7356-4060-3</w:t>
            </w:r>
          </w:p>
          <w:p w14:paraId="102BD944" w14:textId="76253EC9" w:rsidR="00CB33CF" w:rsidRDefault="00CB33CF" w:rsidP="00CB33CF">
            <w:pPr>
              <w:spacing w:before="120" w:after="120" w:line="240" w:lineRule="auto"/>
              <w:rPr>
                <w:lang w:val="en-US"/>
              </w:rPr>
            </w:pPr>
            <w:r w:rsidRPr="00EE5FC5">
              <w:rPr>
                <w:lang w:val="en-US"/>
              </w:rPr>
              <w:t>Colin Campbell et. al., Parallel Programming with Microsoft®.NET, Microsoft, 2010, ISBN: 9780735640603.</w:t>
            </w:r>
          </w:p>
          <w:p w14:paraId="0DE69AE3" w14:textId="62D09F4D" w:rsidR="0055726C" w:rsidRDefault="0055726C" w:rsidP="00CB33CF">
            <w:pPr>
              <w:spacing w:before="120" w:after="120" w:line="240" w:lineRule="auto"/>
              <w:rPr>
                <w:lang w:val="en-US"/>
              </w:rPr>
            </w:pPr>
          </w:p>
          <w:p w14:paraId="787C2695" w14:textId="4DE12B9F" w:rsidR="0055726C" w:rsidRDefault="0055726C" w:rsidP="00CB33CF">
            <w:pPr>
              <w:spacing w:before="120" w:after="120" w:line="240" w:lineRule="auto"/>
              <w:rPr>
                <w:lang w:val="en-US"/>
              </w:rPr>
            </w:pPr>
          </w:p>
          <w:p w14:paraId="52535897" w14:textId="171343E8" w:rsidR="0055726C" w:rsidRDefault="0055726C" w:rsidP="00CB33CF">
            <w:pPr>
              <w:spacing w:before="120" w:after="120" w:line="240" w:lineRule="auto"/>
              <w:rPr>
                <w:lang w:val="es-ES"/>
              </w:rPr>
            </w:pPr>
            <w:r w:rsidRPr="0055726C">
              <w:rPr>
                <w:lang w:val="es-ES"/>
              </w:rPr>
              <w:t xml:space="preserve">Unidad 1: </w:t>
            </w:r>
            <w:r>
              <w:rPr>
                <w:lang w:val="es-ES"/>
              </w:rPr>
              <w:t>Introducción a la programación concurrente</w:t>
            </w:r>
          </w:p>
          <w:p w14:paraId="5C01AAA1" w14:textId="136A5C41" w:rsidR="003C7966" w:rsidRPr="003C7966" w:rsidRDefault="003C7966" w:rsidP="003C7966">
            <w:pPr>
              <w:pStyle w:val="Prrafodelista"/>
              <w:numPr>
                <w:ilvl w:val="0"/>
                <w:numId w:val="14"/>
              </w:numPr>
              <w:spacing w:before="120" w:after="120" w:line="240" w:lineRule="auto"/>
              <w:rPr>
                <w:lang w:val="es-ES"/>
              </w:rPr>
            </w:pPr>
            <w:r w:rsidRPr="003C7966">
              <w:rPr>
                <w:lang w:val="en-US"/>
              </w:rPr>
              <w:t xml:space="preserve">Donis Marshall, Parallel Programming with Microsoft® Visual Studio 2010 Step by Step, O’Reilly Media, Inc. 2011. </w:t>
            </w:r>
            <w:r w:rsidRPr="003C7966">
              <w:rPr>
                <w:lang w:val="es-ES"/>
              </w:rPr>
              <w:t>ISBN: 978-0-7356-4060-3 (</w:t>
            </w:r>
            <w:r w:rsidRPr="003C7966">
              <w:rPr>
                <w:color w:val="000000" w:themeColor="text1"/>
              </w:rPr>
              <w:t>pp. 1–17</w:t>
            </w:r>
            <w:r w:rsidRPr="003C7966">
              <w:rPr>
                <w:lang w:val="es-ES"/>
              </w:rPr>
              <w:t>)</w:t>
            </w:r>
          </w:p>
          <w:p w14:paraId="5920D7BF" w14:textId="77777777" w:rsidR="003C7966" w:rsidRDefault="003C7966" w:rsidP="00CB33CF">
            <w:pPr>
              <w:spacing w:before="120" w:after="120" w:line="240" w:lineRule="auto"/>
              <w:rPr>
                <w:lang w:val="es-ES"/>
              </w:rPr>
            </w:pPr>
          </w:p>
          <w:p w14:paraId="2F621CCA" w14:textId="6B72E0A1" w:rsidR="0055726C" w:rsidRDefault="0055726C" w:rsidP="00CB33CF">
            <w:pPr>
              <w:spacing w:before="120" w:after="120" w:line="240" w:lineRule="auto"/>
              <w:rPr>
                <w:lang w:val="es-ES"/>
              </w:rPr>
            </w:pPr>
            <w:r>
              <w:rPr>
                <w:lang w:val="es-ES"/>
              </w:rPr>
              <w:t>Unidad 2: Primitivas de sincronización y el modelo de programación</w:t>
            </w:r>
          </w:p>
          <w:p w14:paraId="440A79AC" w14:textId="77777777" w:rsidR="007170A5" w:rsidRPr="003C7966" w:rsidRDefault="007170A5" w:rsidP="007170A5">
            <w:pPr>
              <w:pStyle w:val="Prrafodelista"/>
              <w:numPr>
                <w:ilvl w:val="0"/>
                <w:numId w:val="14"/>
              </w:numPr>
              <w:spacing w:before="120" w:after="120" w:line="240" w:lineRule="auto"/>
              <w:rPr>
                <w:lang w:val="es-ES"/>
              </w:rPr>
            </w:pPr>
            <w:r w:rsidRPr="003C7966">
              <w:rPr>
                <w:lang w:val="en-US"/>
              </w:rPr>
              <w:t xml:space="preserve">Donis Marshall, Parallel Programming with Microsoft® Visual Studio 2010 Step by Step, O’Reilly Media, Inc. 2011. </w:t>
            </w:r>
            <w:r w:rsidRPr="003C7966">
              <w:rPr>
                <w:lang w:val="es-ES"/>
              </w:rPr>
              <w:t>ISBN: 978-0-7356-4060-3 (</w:t>
            </w:r>
            <w:r>
              <w:rPr>
                <w:color w:val="000000" w:themeColor="text1"/>
              </w:rPr>
              <w:t>pp. 59</w:t>
            </w:r>
            <w:r w:rsidRPr="003C7966">
              <w:rPr>
                <w:color w:val="000000" w:themeColor="text1"/>
              </w:rPr>
              <w:t>–7</w:t>
            </w:r>
            <w:r>
              <w:rPr>
                <w:color w:val="000000" w:themeColor="text1"/>
              </w:rPr>
              <w:t>4</w:t>
            </w:r>
            <w:r w:rsidRPr="003C7966">
              <w:rPr>
                <w:lang w:val="es-ES"/>
              </w:rPr>
              <w:t>)</w:t>
            </w:r>
          </w:p>
          <w:p w14:paraId="31206D36" w14:textId="77777777" w:rsidR="007170A5" w:rsidRDefault="007170A5" w:rsidP="00CB33CF">
            <w:pPr>
              <w:spacing w:before="120" w:after="120" w:line="240" w:lineRule="auto"/>
              <w:rPr>
                <w:lang w:val="es-ES"/>
              </w:rPr>
            </w:pPr>
          </w:p>
          <w:p w14:paraId="760DA86D" w14:textId="6B346A4A" w:rsidR="0055726C" w:rsidRDefault="0055726C" w:rsidP="00CB33CF">
            <w:pPr>
              <w:spacing w:before="120" w:after="120" w:line="240" w:lineRule="auto"/>
              <w:rPr>
                <w:lang w:val="es-ES"/>
              </w:rPr>
            </w:pPr>
            <w:r>
              <w:rPr>
                <w:lang w:val="es-ES"/>
              </w:rPr>
              <w:t>Unidad 3: Estructuras paralelas y paralelismo de datos</w:t>
            </w:r>
          </w:p>
          <w:p w14:paraId="78258F72" w14:textId="65DB5A57" w:rsidR="007170A5" w:rsidRPr="007170A5" w:rsidRDefault="007170A5" w:rsidP="007170A5">
            <w:pPr>
              <w:pStyle w:val="Prrafodelista"/>
              <w:numPr>
                <w:ilvl w:val="0"/>
                <w:numId w:val="14"/>
              </w:numPr>
              <w:spacing w:before="120" w:after="120" w:line="240" w:lineRule="auto"/>
              <w:rPr>
                <w:lang w:val="es-ES"/>
              </w:rPr>
            </w:pPr>
            <w:r w:rsidRPr="007170A5">
              <w:rPr>
                <w:lang w:val="en-US"/>
              </w:rPr>
              <w:t xml:space="preserve">Colin Campbell et. al., Parallel Programming with Microsoft®.NET, Microsoft, 2010, ISBN: 9780735640603. </w:t>
            </w:r>
            <w:r w:rsidRPr="007170A5">
              <w:rPr>
                <w:lang w:val="es-ES"/>
              </w:rPr>
              <w:t>(</w:t>
            </w:r>
            <w:r w:rsidRPr="007170A5">
              <w:rPr>
                <w:color w:val="000000" w:themeColor="text1"/>
              </w:rPr>
              <w:t xml:space="preserve">pp. </w:t>
            </w:r>
            <w:r>
              <w:rPr>
                <w:color w:val="000000" w:themeColor="text1"/>
              </w:rPr>
              <w:t>37</w:t>
            </w:r>
            <w:r w:rsidRPr="007170A5">
              <w:rPr>
                <w:color w:val="000000" w:themeColor="text1"/>
              </w:rPr>
              <w:t>–</w:t>
            </w:r>
            <w:r>
              <w:rPr>
                <w:color w:val="000000" w:themeColor="text1"/>
              </w:rPr>
              <w:t>37</w:t>
            </w:r>
            <w:r w:rsidRPr="007170A5">
              <w:rPr>
                <w:lang w:val="es-ES"/>
              </w:rPr>
              <w:t>)</w:t>
            </w:r>
          </w:p>
          <w:p w14:paraId="54DE8873" w14:textId="77777777" w:rsidR="007170A5" w:rsidRDefault="007170A5" w:rsidP="00CB33CF">
            <w:pPr>
              <w:spacing w:before="120" w:after="120" w:line="240" w:lineRule="auto"/>
              <w:rPr>
                <w:lang w:val="es-ES"/>
              </w:rPr>
            </w:pPr>
          </w:p>
          <w:p w14:paraId="25664CFD" w14:textId="545A3EDB" w:rsidR="0055726C" w:rsidRPr="0055726C" w:rsidRDefault="0055726C" w:rsidP="00CB33CF">
            <w:pPr>
              <w:spacing w:before="120" w:after="120" w:line="240" w:lineRule="auto"/>
              <w:rPr>
                <w:lang w:val="es-ES"/>
              </w:rPr>
            </w:pPr>
            <w:r>
              <w:rPr>
                <w:lang w:val="es-ES"/>
              </w:rPr>
              <w:t>Unidad 4:</w:t>
            </w:r>
            <w:r w:rsidRPr="00EE5FC5">
              <w:t xml:space="preserve"> </w:t>
            </w:r>
            <w:r>
              <w:t>Diseño de patrones para la programación concurrente</w:t>
            </w:r>
          </w:p>
          <w:p w14:paraId="217D8C56" w14:textId="4FC48DE6" w:rsidR="007170A5" w:rsidRPr="007170A5" w:rsidRDefault="007170A5" w:rsidP="007170A5">
            <w:pPr>
              <w:pStyle w:val="Prrafodelista"/>
              <w:numPr>
                <w:ilvl w:val="0"/>
                <w:numId w:val="14"/>
              </w:numPr>
              <w:spacing w:before="120" w:after="120" w:line="240" w:lineRule="auto"/>
              <w:rPr>
                <w:lang w:val="en-US"/>
              </w:rPr>
            </w:pPr>
            <w:r w:rsidRPr="00C4078F">
              <w:rPr>
                <w:lang w:val="en-US"/>
              </w:rPr>
              <w:t>Colin Campbell et. al., Parallel Programming with Microsoft®.NET</w:t>
            </w:r>
            <w:r w:rsidRPr="007170A5">
              <w:rPr>
                <w:lang w:val="en-US"/>
              </w:rPr>
              <w:t>, Microsoft, 2010, ISBN: 9780735640603. (</w:t>
            </w:r>
            <w:r w:rsidRPr="007170A5">
              <w:rPr>
                <w:color w:val="000000" w:themeColor="text1"/>
                <w:lang w:val="en-US"/>
              </w:rPr>
              <w:t>pp. 159–162</w:t>
            </w:r>
            <w:r w:rsidRPr="007170A5">
              <w:rPr>
                <w:lang w:val="en-US"/>
              </w:rPr>
              <w:t>)</w:t>
            </w:r>
          </w:p>
          <w:p w14:paraId="7D3AB880" w14:textId="77777777" w:rsidR="00CB33CF" w:rsidRPr="007170A5" w:rsidRDefault="00CB33CF" w:rsidP="00CB33CF">
            <w:pPr>
              <w:spacing w:before="120" w:after="120" w:line="240" w:lineRule="auto"/>
              <w:rPr>
                <w:lang w:val="en-US"/>
              </w:rPr>
            </w:pPr>
          </w:p>
          <w:p w14:paraId="50C50C8C" w14:textId="77777777" w:rsidR="00CB33CF" w:rsidRDefault="00CB33CF" w:rsidP="00CB33CF">
            <w:pPr>
              <w:spacing w:before="120" w:after="120" w:line="240" w:lineRule="auto"/>
            </w:pPr>
            <w:r>
              <w:t>Complementaria:</w:t>
            </w:r>
          </w:p>
          <w:p w14:paraId="327F2F0D" w14:textId="77777777" w:rsidR="00CB33CF" w:rsidRDefault="00CB33CF" w:rsidP="00CB33CF">
            <w:pPr>
              <w:spacing w:before="120" w:after="120" w:line="240" w:lineRule="auto"/>
            </w:pPr>
            <w:r>
              <w:t>Stallings, W., Sistemas Operativos, PrenticeHall, 2006, ISBN: 84-205-4462-0.</w:t>
            </w:r>
          </w:p>
          <w:p w14:paraId="543CD78B" w14:textId="77777777" w:rsidR="00CB33CF" w:rsidRPr="00EE5FC5" w:rsidRDefault="00CB33CF" w:rsidP="00CB33CF">
            <w:pPr>
              <w:spacing w:before="120" w:after="120" w:line="240" w:lineRule="auto"/>
              <w:rPr>
                <w:lang w:val="en-US"/>
              </w:rPr>
            </w:pPr>
            <w:r>
              <w:t xml:space="preserve">Tanenbaum, A. Sistemas operativos modernos. </w:t>
            </w:r>
            <w:r w:rsidRPr="00EE5FC5">
              <w:rPr>
                <w:lang w:val="en-US"/>
              </w:rPr>
              <w:t xml:space="preserve">Pearson Educación, 2003. ISBN 9789702603153. </w:t>
            </w:r>
          </w:p>
          <w:p w14:paraId="3BDE54CF" w14:textId="77777777" w:rsidR="00BF7DFF" w:rsidRDefault="00CB33CF" w:rsidP="00CB33CF">
            <w:pPr>
              <w:spacing w:before="120" w:after="120" w:line="240" w:lineRule="auto"/>
              <w:rPr>
                <w:lang w:val="en-US"/>
              </w:rPr>
            </w:pPr>
            <w:r w:rsidRPr="00EE5FC5">
              <w:rPr>
                <w:lang w:val="en-US"/>
              </w:rPr>
              <w:lastRenderedPageBreak/>
              <w:t>Andrews G. “Foundations of Multithreaded, Parallel and Distributed Programming”, Addison Wesley, 2000, ISBN: 978-0201357523</w:t>
            </w:r>
          </w:p>
          <w:p w14:paraId="4CBDDE8C" w14:textId="77777777" w:rsidR="0055726C" w:rsidRDefault="0055726C" w:rsidP="00CB33CF">
            <w:pPr>
              <w:spacing w:before="120" w:after="120" w:line="240" w:lineRule="auto"/>
              <w:rPr>
                <w:lang w:val="en-US"/>
              </w:rPr>
            </w:pPr>
          </w:p>
          <w:p w14:paraId="61B54E0A" w14:textId="5B685626" w:rsidR="0055726C" w:rsidRPr="00EE5FC5" w:rsidRDefault="0055726C" w:rsidP="00CB33CF">
            <w:pPr>
              <w:spacing w:before="120" w:after="120" w:line="240" w:lineRule="auto"/>
              <w:rPr>
                <w:lang w:val="en-US"/>
              </w:rPr>
            </w:pPr>
          </w:p>
        </w:tc>
      </w:tr>
    </w:tbl>
    <w:p w14:paraId="55EB7613" w14:textId="77777777" w:rsidR="00F77F0B" w:rsidRPr="00C4078F" w:rsidRDefault="00F77F0B">
      <w:pPr>
        <w:pBdr>
          <w:top w:val="nil"/>
          <w:left w:val="nil"/>
          <w:bottom w:val="nil"/>
          <w:right w:val="nil"/>
          <w:between w:val="nil"/>
        </w:pBdr>
        <w:ind w:left="-284"/>
        <w:rPr>
          <w:lang w:val="en-US"/>
        </w:rPr>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453C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3DD70A5" w14:textId="27EA730A" w:rsidR="009436A9" w:rsidRDefault="009436A9" w:rsidP="008153F7">
            <w:pPr>
              <w:spacing w:after="0" w:line="240" w:lineRule="auto"/>
              <w:jc w:val="both"/>
              <w:rPr>
                <w:bCs/>
              </w:rPr>
            </w:pPr>
            <w:r w:rsidRPr="009436A9">
              <w:rPr>
                <w:bCs/>
              </w:rPr>
              <w:t>Las clases teóricas desarrollaran los contenidos de cada unidad con ejemplos diversos de aplicación en la vida cotidiana.</w:t>
            </w:r>
            <w:r w:rsidR="001214E7">
              <w:rPr>
                <w:bCs/>
              </w:rPr>
              <w:t xml:space="preserve"> </w:t>
            </w:r>
            <w:r w:rsidRPr="009436A9">
              <w:rPr>
                <w:bCs/>
              </w:rPr>
              <w:t>Concluidos el sustento teórico los alumnos resolverán un trabajo práctico, conteniendo problemas con todas las variantes posibles de los temas tratados. La cantidad de problemas a resolver y la variedad de estos</w:t>
            </w:r>
            <w:r w:rsidR="001214E7">
              <w:rPr>
                <w:bCs/>
              </w:rPr>
              <w:t xml:space="preserve">, </w:t>
            </w:r>
            <w:r w:rsidR="001214E7" w:rsidRPr="009436A9">
              <w:rPr>
                <w:bCs/>
              </w:rPr>
              <w:t>ser</w:t>
            </w:r>
            <w:r w:rsidR="001214E7">
              <w:rPr>
                <w:bCs/>
              </w:rPr>
              <w:t>án</w:t>
            </w:r>
            <w:r w:rsidRPr="009436A9">
              <w:rPr>
                <w:bCs/>
              </w:rPr>
              <w:t xml:space="preserve"> suficiente para considerar un adecuado aprendizaje significativo.</w:t>
            </w:r>
          </w:p>
          <w:p w14:paraId="77CC6852" w14:textId="77777777" w:rsidR="00EA1674" w:rsidRPr="009436A9" w:rsidRDefault="00EA1674" w:rsidP="008153F7">
            <w:pPr>
              <w:spacing w:after="0" w:line="240" w:lineRule="auto"/>
              <w:jc w:val="both"/>
              <w:rPr>
                <w:bCs/>
              </w:rPr>
            </w:pPr>
          </w:p>
          <w:p w14:paraId="55D695B8" w14:textId="3DFDF5F2" w:rsidR="009436A9" w:rsidRDefault="009436A9" w:rsidP="008153F7">
            <w:pPr>
              <w:spacing w:after="0" w:line="240" w:lineRule="auto"/>
              <w:jc w:val="both"/>
              <w:rPr>
                <w:bCs/>
              </w:rPr>
            </w:pPr>
            <w:r w:rsidRPr="009436A9">
              <w:rPr>
                <w:bCs/>
              </w:rPr>
              <w:t>Se fomentará el trabajo en grupo para resolver los problemas prácticos, discutiendo estrategias, formulando conjeturas, reflexionando sobre procedimientos y resultados. Los recursos metodológicos que se utilizan en cada Unidad Didáctica son los siguientes:</w:t>
            </w:r>
            <w:r w:rsidR="001214E7">
              <w:rPr>
                <w:bCs/>
              </w:rPr>
              <w:t xml:space="preserve"> </w:t>
            </w:r>
            <w:r w:rsidRPr="009436A9">
              <w:rPr>
                <w:bCs/>
              </w:rPr>
              <w:t>Planteamiento de la necesidad del estudio del tema a partir de problemas basados en situaciones reales.</w:t>
            </w:r>
          </w:p>
          <w:p w14:paraId="45304701" w14:textId="77777777" w:rsidR="00EA1674" w:rsidRPr="009436A9" w:rsidRDefault="00EA1674" w:rsidP="008153F7">
            <w:pPr>
              <w:spacing w:after="0" w:line="240" w:lineRule="auto"/>
              <w:jc w:val="both"/>
              <w:rPr>
                <w:bCs/>
              </w:rPr>
            </w:pPr>
          </w:p>
          <w:p w14:paraId="76AD74FC" w14:textId="01459281" w:rsidR="009436A9" w:rsidRPr="009436A9" w:rsidRDefault="009436A9" w:rsidP="008153F7">
            <w:pPr>
              <w:spacing w:after="0" w:line="240" w:lineRule="auto"/>
              <w:jc w:val="both"/>
              <w:rPr>
                <w:bCs/>
              </w:rPr>
            </w:pPr>
            <w:r w:rsidRPr="009436A9">
              <w:rPr>
                <w:bCs/>
              </w:rPr>
              <w:t>Explicación del tema por parte del profesor</w:t>
            </w:r>
            <w:r w:rsidR="001214E7">
              <w:rPr>
                <w:bCs/>
              </w:rPr>
              <w:t xml:space="preserve"> </w:t>
            </w:r>
            <w:r w:rsidRPr="009436A9">
              <w:rPr>
                <w:bCs/>
              </w:rPr>
              <w:t>con la intervención y participación de los alumnos</w:t>
            </w:r>
            <w:r w:rsidR="001214E7">
              <w:rPr>
                <w:bCs/>
              </w:rPr>
              <w:t xml:space="preserve"> </w:t>
            </w:r>
            <w:r w:rsidRPr="009436A9">
              <w:rPr>
                <w:bCs/>
              </w:rPr>
              <w:t>y la realización de algunas actividades que sirvan para desarrollar determinados aspectos del tema.</w:t>
            </w:r>
            <w:r w:rsidR="001214E7">
              <w:rPr>
                <w:bCs/>
              </w:rPr>
              <w:t xml:space="preserve"> </w:t>
            </w:r>
            <w:r w:rsidRPr="009436A9">
              <w:rPr>
                <w:bCs/>
              </w:rPr>
              <w:t>Resolución de problemas y actividades de refuerzo o ampliación según sea el caso.</w:t>
            </w:r>
          </w:p>
          <w:p w14:paraId="776DCD5F" w14:textId="77777777" w:rsidR="009436A9" w:rsidRPr="009436A9" w:rsidRDefault="009436A9" w:rsidP="008153F7">
            <w:pPr>
              <w:spacing w:after="0" w:line="240" w:lineRule="auto"/>
              <w:jc w:val="both"/>
              <w:rPr>
                <w:bCs/>
              </w:rPr>
            </w:pPr>
          </w:p>
          <w:p w14:paraId="4A6CB005" w14:textId="77777777" w:rsidR="009436A9" w:rsidRPr="009436A9" w:rsidRDefault="009436A9" w:rsidP="008153F7">
            <w:pPr>
              <w:spacing w:after="0" w:line="240" w:lineRule="auto"/>
              <w:jc w:val="both"/>
              <w:rPr>
                <w:bCs/>
              </w:rPr>
            </w:pPr>
            <w:r w:rsidRPr="009436A9">
              <w:rPr>
                <w:bCs/>
              </w:rPr>
              <w:t>La actividad curricular se organiza en: clases teóricas, clases prácticas donde los alumnos trabajan sobre los ejercicios propuestos en la guía de trabajos prácticos, explicaciones de práctica y clases de consulta (de teoría y práctica).</w:t>
            </w:r>
          </w:p>
          <w:p w14:paraId="03618DBF" w14:textId="77777777" w:rsidR="001214E7" w:rsidRDefault="001214E7" w:rsidP="008153F7">
            <w:pPr>
              <w:spacing w:after="0" w:line="240" w:lineRule="auto"/>
              <w:jc w:val="both"/>
              <w:rPr>
                <w:bCs/>
              </w:rPr>
            </w:pPr>
          </w:p>
          <w:p w14:paraId="70FBC4BC" w14:textId="340053B2" w:rsidR="009436A9" w:rsidRDefault="009436A9" w:rsidP="008153F7">
            <w:pPr>
              <w:spacing w:after="0" w:line="240" w:lineRule="auto"/>
              <w:jc w:val="both"/>
              <w:rPr>
                <w:bCs/>
              </w:rPr>
            </w:pPr>
            <w:r w:rsidRPr="009436A9">
              <w:rPr>
                <w:bCs/>
              </w:rPr>
              <w:t>Periódicamente se publican actividades (teórico-prácticas) que los alumnos pueden resolver.</w:t>
            </w:r>
            <w:r w:rsidR="001214E7">
              <w:rPr>
                <w:bCs/>
              </w:rPr>
              <w:t xml:space="preserve"> </w:t>
            </w:r>
            <w:r w:rsidRPr="009436A9">
              <w:rPr>
                <w:bCs/>
              </w:rPr>
              <w:t>El reglamento y cronograma tentativo son conocidos por los alumnos desde el inicio de la actividad curricular.</w:t>
            </w:r>
          </w:p>
          <w:p w14:paraId="1B17E1CC" w14:textId="77777777" w:rsidR="006A215E" w:rsidRDefault="006A215E" w:rsidP="009436A9">
            <w:pPr>
              <w:spacing w:after="0" w:line="240" w:lineRule="auto"/>
              <w:jc w:val="both"/>
              <w:rPr>
                <w:bCs/>
              </w:rPr>
            </w:pPr>
          </w:p>
          <w:p w14:paraId="470507DA" w14:textId="51644803" w:rsidR="009436A9" w:rsidRPr="009436A9" w:rsidRDefault="001214E7" w:rsidP="008153F7">
            <w:pPr>
              <w:spacing w:after="0" w:line="240" w:lineRule="auto"/>
              <w:jc w:val="both"/>
              <w:rPr>
                <w:bCs/>
              </w:rPr>
            </w:pPr>
            <w:r>
              <w:rPr>
                <w:bCs/>
              </w:rPr>
              <w:t>S</w:t>
            </w:r>
            <w:r w:rsidR="009436A9" w:rsidRPr="009436A9">
              <w:rPr>
                <w:bCs/>
              </w:rPr>
              <w:t xml:space="preserve">e utiliza </w:t>
            </w:r>
            <w:r w:rsidR="009436A9">
              <w:rPr>
                <w:bCs/>
              </w:rPr>
              <w:t>el</w:t>
            </w:r>
            <w:r w:rsidR="009436A9" w:rsidRPr="009436A9">
              <w:rPr>
                <w:bCs/>
              </w:rPr>
              <w:t xml:space="preserve"> entorno virtual de información-aprendizaje Campus Virtual de UNPAZ, donde estarán disponibles las</w:t>
            </w:r>
            <w:r w:rsidR="009436A9">
              <w:rPr>
                <w:bCs/>
              </w:rPr>
              <w:t xml:space="preserve"> </w:t>
            </w:r>
            <w:r w:rsidR="00EA1674" w:rsidRPr="009436A9">
              <w:rPr>
                <w:bCs/>
              </w:rPr>
              <w:t>guías,</w:t>
            </w:r>
            <w:r w:rsidR="009436A9" w:rsidRPr="009436A9">
              <w:rPr>
                <w:bCs/>
              </w:rPr>
              <w:t xml:space="preserve"> avisos, material complementario, videos, </w:t>
            </w:r>
            <w:r w:rsidR="002502A6" w:rsidRPr="009436A9">
              <w:rPr>
                <w:bCs/>
              </w:rPr>
              <w:t>etc</w:t>
            </w:r>
            <w:r w:rsidR="002502A6">
              <w:rPr>
                <w:bCs/>
              </w:rPr>
              <w:t>.…</w:t>
            </w:r>
            <w:r w:rsidR="009436A9" w:rsidRPr="009436A9">
              <w:rPr>
                <w:bCs/>
              </w:rPr>
              <w:t>, que se harán visibles a medida que avancemos cronológicamente con lo planificado.</w:t>
            </w:r>
          </w:p>
          <w:p w14:paraId="0FCDB80D" w14:textId="196CCE30" w:rsidR="00F77F0B" w:rsidRPr="009436A9" w:rsidRDefault="009436A9" w:rsidP="008153F7">
            <w:pPr>
              <w:spacing w:before="120" w:after="120" w:line="240" w:lineRule="auto"/>
              <w:jc w:val="both"/>
              <w:rPr>
                <w:bCs/>
              </w:rPr>
            </w:pPr>
            <w:r w:rsidRPr="009436A9">
              <w:rPr>
                <w:bCs/>
              </w:rPr>
              <w:t xml:space="preserve">Para las clases teóricas y las explicaciones de práctica se utilizan PC, proyector y pizarrón o pizarra virtual o programas para videoconferencia, como </w:t>
            </w:r>
            <w:r w:rsidR="006057ED">
              <w:rPr>
                <w:bCs/>
              </w:rPr>
              <w:t xml:space="preserve">Google </w:t>
            </w:r>
            <w:r w:rsidRPr="009436A9">
              <w:rPr>
                <w:bCs/>
              </w:rPr>
              <w:t xml:space="preserve">Meet o Zoom, </w:t>
            </w:r>
            <w:r>
              <w:rPr>
                <w:bCs/>
              </w:rPr>
              <w:t xml:space="preserve">en el caso </w:t>
            </w:r>
            <w:r w:rsidRPr="009436A9">
              <w:rPr>
                <w:bCs/>
              </w:rPr>
              <w:t>de ser necesarios.</w:t>
            </w: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453CB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77664C6A" w14:textId="75B84071" w:rsidR="00A7613C" w:rsidRPr="00A7613C" w:rsidRDefault="00A7613C" w:rsidP="00A7613C">
            <w:pPr>
              <w:spacing w:before="120" w:after="120" w:line="240" w:lineRule="auto"/>
              <w:jc w:val="both"/>
              <w:rPr>
                <w:bCs/>
              </w:rPr>
            </w:pPr>
            <w:r w:rsidRPr="00A7613C">
              <w:rPr>
                <w:bCs/>
              </w:rPr>
              <w:t xml:space="preserve">Al comienzo del curso, se plantea una primera evaluación que tiene una finalidad particularmente </w:t>
            </w:r>
            <w:r>
              <w:rPr>
                <w:bCs/>
              </w:rPr>
              <w:t xml:space="preserve">ser </w:t>
            </w:r>
            <w:r w:rsidRPr="00A7613C">
              <w:rPr>
                <w:bCs/>
              </w:rPr>
              <w:t>diagnóstica; ayudando al equipo docente a identificar cuáles son las estrategias, habilidades y saberes con los que</w:t>
            </w:r>
            <w:r>
              <w:rPr>
                <w:bCs/>
              </w:rPr>
              <w:t xml:space="preserve"> l</w:t>
            </w:r>
            <w:r w:rsidRPr="00A7613C">
              <w:rPr>
                <w:bCs/>
              </w:rPr>
              <w:t>os estudiantes cuentan</w:t>
            </w:r>
            <w:r>
              <w:rPr>
                <w:bCs/>
              </w:rPr>
              <w:t>.</w:t>
            </w:r>
          </w:p>
          <w:p w14:paraId="2A8E7A37" w14:textId="27E00500" w:rsidR="00A7613C" w:rsidRPr="00A7613C" w:rsidRDefault="00A7613C" w:rsidP="00A7613C">
            <w:pPr>
              <w:spacing w:before="120" w:after="120" w:line="240" w:lineRule="auto"/>
              <w:jc w:val="both"/>
              <w:rPr>
                <w:bCs/>
              </w:rPr>
            </w:pPr>
            <w:r w:rsidRPr="00A7613C">
              <w:rPr>
                <w:bCs/>
              </w:rPr>
              <w:lastRenderedPageBreak/>
              <w:t xml:space="preserve">A lo largo del curso, también se consideran como parte de la evaluación el desempeño y la resolución de las diferentes y variadas consignas de trabajo. En esta evaluación permanente se tiene en cuenta tanto el grado de adecuación de dichas producciones a las pautas y lineamientos brindados, como el compromiso demostrado en </w:t>
            </w:r>
            <w:r>
              <w:rPr>
                <w:bCs/>
              </w:rPr>
              <w:t xml:space="preserve">los </w:t>
            </w:r>
            <w:r w:rsidRPr="00A7613C">
              <w:rPr>
                <w:bCs/>
              </w:rPr>
              <w:t>trabaj</w:t>
            </w:r>
            <w:r>
              <w:rPr>
                <w:bCs/>
              </w:rPr>
              <w:t>os practico solicitados</w:t>
            </w:r>
            <w:r w:rsidRPr="00A7613C">
              <w:rPr>
                <w:bCs/>
              </w:rPr>
              <w:t xml:space="preserve">, </w:t>
            </w:r>
            <w:r>
              <w:rPr>
                <w:bCs/>
              </w:rPr>
              <w:t xml:space="preserve">y </w:t>
            </w:r>
            <w:r w:rsidRPr="00A7613C">
              <w:rPr>
                <w:bCs/>
              </w:rPr>
              <w:t>como se ha señalado anteriormente, de la participación de cada estudiante.</w:t>
            </w:r>
          </w:p>
          <w:p w14:paraId="3FDA89B4" w14:textId="77777777" w:rsidR="00803E40" w:rsidRPr="00803E40" w:rsidRDefault="00803E40" w:rsidP="00803E40">
            <w:pPr>
              <w:spacing w:before="120" w:after="120" w:line="240" w:lineRule="auto"/>
              <w:jc w:val="both"/>
              <w:rPr>
                <w:bCs/>
              </w:rPr>
            </w:pPr>
            <w:r w:rsidRPr="00803E40">
              <w:rPr>
                <w:bCs/>
              </w:rPr>
              <w:t>Se realizan dos instancias de evaluación parcial. Ambas evaluaciones de modalidad escrita, donde se plantean distintas consultas donde los alumnos deben desarrollar las respuestas asociando los distintos temas vistos en clase.</w:t>
            </w:r>
          </w:p>
          <w:p w14:paraId="3A08A846" w14:textId="77777777" w:rsidR="00803E40" w:rsidRDefault="00803E40" w:rsidP="00803E40">
            <w:pPr>
              <w:spacing w:before="120" w:after="120" w:line="240" w:lineRule="auto"/>
              <w:jc w:val="both"/>
              <w:rPr>
                <w:bCs/>
              </w:rPr>
            </w:pPr>
            <w:r w:rsidRPr="00803E40">
              <w:rPr>
                <w:bCs/>
              </w:rPr>
              <w:t xml:space="preserve">Adicionalmente se solicitará 1 (uno) trabajo práctico obligatorio. </w:t>
            </w:r>
          </w:p>
          <w:p w14:paraId="06FAFDC8" w14:textId="3295DB3E" w:rsidR="00893CE6" w:rsidRPr="00A7613C" w:rsidRDefault="00893CE6" w:rsidP="00803E40">
            <w:pPr>
              <w:spacing w:before="120" w:after="120" w:line="240" w:lineRule="auto"/>
              <w:jc w:val="both"/>
              <w:rPr>
                <w:b/>
              </w:rPr>
            </w:pPr>
            <w:r w:rsidRPr="00A7613C">
              <w:rPr>
                <w:b/>
              </w:rPr>
              <w:t xml:space="preserve">La modalidad de evaluación y requisitos </w:t>
            </w:r>
            <w:r w:rsidR="00A7613C" w:rsidRPr="00A7613C">
              <w:rPr>
                <w:b/>
              </w:rPr>
              <w:t xml:space="preserve">se </w:t>
            </w:r>
            <w:r w:rsidRPr="00A7613C">
              <w:rPr>
                <w:b/>
              </w:rPr>
              <w:t>articula</w:t>
            </w:r>
            <w:r w:rsidR="00A7613C" w:rsidRPr="00A7613C">
              <w:rPr>
                <w:b/>
              </w:rPr>
              <w:t xml:space="preserve"> </w:t>
            </w:r>
            <w:r w:rsidRPr="00A7613C">
              <w:rPr>
                <w:b/>
              </w:rPr>
              <w:t>según Res. C.S. N°150/18, Res. C.S. N°154/22 y Res. C.S. N°299/23.</w:t>
            </w:r>
          </w:p>
          <w:p w14:paraId="65E6A7DD" w14:textId="77777777" w:rsidR="00893CE6" w:rsidRDefault="00893CE6" w:rsidP="00893CE6">
            <w:pPr>
              <w:spacing w:before="120" w:after="120" w:line="240" w:lineRule="auto"/>
              <w:jc w:val="both"/>
              <w:rPr>
                <w:bCs/>
              </w:rPr>
            </w:pPr>
            <w:r>
              <w:rPr>
                <w:bCs/>
              </w:rPr>
              <w:t>Los posibles estados de regularidad de la UUCC son:</w:t>
            </w:r>
          </w:p>
          <w:p w14:paraId="5CC2AAB1" w14:textId="77777777" w:rsidR="00893CE6" w:rsidRDefault="00893CE6" w:rsidP="00893CE6">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331B273C" w14:textId="77777777" w:rsidR="00893CE6" w:rsidRPr="0083670F" w:rsidRDefault="00893CE6" w:rsidP="00893CE6">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33BD07F5" w14:textId="77777777" w:rsidR="00893CE6" w:rsidRPr="00D44DA5" w:rsidRDefault="00893CE6" w:rsidP="00893CE6">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75E70FB4" w14:textId="77777777" w:rsidR="00893CE6" w:rsidRPr="0083670F" w:rsidRDefault="00893CE6" w:rsidP="00893CE6">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3C525418" w14:textId="77777777" w:rsidR="00893CE6" w:rsidRPr="00D44DA5" w:rsidRDefault="00893CE6" w:rsidP="00893CE6">
            <w:pPr>
              <w:spacing w:before="120" w:after="120" w:line="240" w:lineRule="auto"/>
              <w:jc w:val="both"/>
              <w:rPr>
                <w:bCs/>
              </w:rPr>
            </w:pPr>
          </w:p>
          <w:p w14:paraId="3D70DF2E" w14:textId="77777777" w:rsidR="00893CE6" w:rsidRPr="00A7613C" w:rsidRDefault="00893CE6" w:rsidP="00893CE6">
            <w:pPr>
              <w:spacing w:before="120" w:after="120" w:line="240" w:lineRule="auto"/>
              <w:jc w:val="both"/>
              <w:rPr>
                <w:b/>
              </w:rPr>
            </w:pPr>
            <w:r w:rsidRPr="00A7613C">
              <w:rPr>
                <w:b/>
              </w:rPr>
              <w:t xml:space="preserve">El régimen de aprobación de la UUCC podrá ser por: </w:t>
            </w:r>
          </w:p>
          <w:p w14:paraId="2E2EC5F9" w14:textId="77777777" w:rsidR="00893CE6" w:rsidRDefault="00893CE6" w:rsidP="00893CE6">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2A1AA752" w14:textId="43F26B63" w:rsidR="00893CE6" w:rsidRPr="006A215E" w:rsidRDefault="00893CE6" w:rsidP="00A7613C">
            <w:pPr>
              <w:spacing w:before="120" w:after="120" w:line="240" w:lineRule="auto"/>
              <w:ind w:left="720"/>
              <w:jc w:val="both"/>
            </w:pPr>
            <w:r w:rsidRPr="00A7613C">
              <w:rPr>
                <w:bCs/>
              </w:rPr>
              <w:t>mediante promoción directa;</w:t>
            </w:r>
            <w:r w:rsidR="00A7613C">
              <w:rPr>
                <w:bCs/>
              </w:rPr>
              <w:t xml:space="preserve"> </w:t>
            </w:r>
            <w:r w:rsidRPr="006A215E">
              <w:rPr>
                <w:bCs/>
              </w:rPr>
              <w:t>mediante aprobación de examen integrador;</w:t>
            </w:r>
            <w:r w:rsidR="00A7613C">
              <w:rPr>
                <w:bCs/>
              </w:rPr>
              <w:t xml:space="preserve"> </w:t>
            </w:r>
            <w:r w:rsidRPr="006A215E">
              <w:rPr>
                <w:bCs/>
              </w:rPr>
              <w:t>mediante examen final.</w:t>
            </w:r>
          </w:p>
          <w:p w14:paraId="7F301C04" w14:textId="77777777" w:rsidR="00893CE6" w:rsidRDefault="00893CE6" w:rsidP="00893CE6">
            <w:pPr>
              <w:spacing w:before="120" w:after="120" w:line="240" w:lineRule="auto"/>
              <w:jc w:val="both"/>
              <w:rPr>
                <w:bCs/>
              </w:rPr>
            </w:pPr>
            <w:r w:rsidRPr="00BD45FD">
              <w:rPr>
                <w:b/>
              </w:rPr>
              <w:t>Régimen de aprobación de la UUCC mediante promoción directa</w:t>
            </w:r>
          </w:p>
          <w:p w14:paraId="73AFC820" w14:textId="77777777" w:rsidR="00893CE6" w:rsidRPr="00D44DA5" w:rsidRDefault="00893CE6" w:rsidP="00893CE6">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399D6B70" w14:textId="77777777" w:rsidR="00893CE6" w:rsidRDefault="00893CE6" w:rsidP="00893CE6">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72F6C3F" w14:textId="77777777" w:rsidR="00893CE6" w:rsidRDefault="00893CE6" w:rsidP="00893CE6">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21588E72" w14:textId="77777777" w:rsidR="00893CE6" w:rsidRPr="001B04D4" w:rsidRDefault="00893CE6" w:rsidP="00893CE6">
            <w:pPr>
              <w:spacing w:before="120" w:after="120" w:line="240" w:lineRule="auto"/>
              <w:jc w:val="both"/>
              <w:rPr>
                <w:bCs/>
              </w:rPr>
            </w:pPr>
          </w:p>
          <w:p w14:paraId="5D5D71EC" w14:textId="77777777" w:rsidR="00893CE6" w:rsidRPr="00BD45FD" w:rsidRDefault="00893CE6" w:rsidP="00893CE6">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14:paraId="64E841A6" w14:textId="77777777" w:rsidR="00893CE6" w:rsidRPr="00D44DA5" w:rsidRDefault="00893CE6" w:rsidP="00893CE6">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3D2B721E" w14:textId="77777777" w:rsidR="00893CE6" w:rsidRDefault="00893CE6" w:rsidP="00893CE6">
            <w:pPr>
              <w:pStyle w:val="Prrafodelista"/>
              <w:numPr>
                <w:ilvl w:val="0"/>
                <w:numId w:val="6"/>
              </w:numPr>
              <w:spacing w:before="120" w:after="120" w:line="240" w:lineRule="auto"/>
              <w:jc w:val="both"/>
              <w:rPr>
                <w:bCs/>
              </w:rPr>
            </w:pPr>
            <w:r w:rsidRPr="00D44DA5">
              <w:rPr>
                <w:bCs/>
              </w:rPr>
              <w:lastRenderedPageBreak/>
              <w:t xml:space="preserve">hayan mantenido su condición de regularidad al final del curso (conforme lo previsto en el artículo 21); y, </w:t>
            </w:r>
          </w:p>
          <w:p w14:paraId="46C5C98E" w14:textId="77777777" w:rsidR="00893CE6" w:rsidRDefault="00893CE6" w:rsidP="00893CE6">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6EAA052" w14:textId="77777777" w:rsidR="00893CE6" w:rsidRPr="00D44DA5" w:rsidRDefault="00893CE6" w:rsidP="00893CE6">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examen final</w:t>
            </w:r>
          </w:p>
          <w:p w14:paraId="421533BE" w14:textId="77777777" w:rsidR="00893CE6" w:rsidRPr="00D44DA5" w:rsidRDefault="00893CE6" w:rsidP="00893CE6">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426EE494" w14:textId="77777777" w:rsidR="00893CE6" w:rsidRPr="00D44DA5" w:rsidRDefault="00893CE6" w:rsidP="00893CE6">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39798A8A" w14:textId="77777777" w:rsidR="00A7613C" w:rsidRDefault="00A7613C" w:rsidP="00893CE6">
            <w:pPr>
              <w:spacing w:before="120" w:after="120" w:line="240" w:lineRule="auto"/>
              <w:jc w:val="both"/>
              <w:rPr>
                <w:b/>
              </w:rPr>
            </w:pPr>
          </w:p>
          <w:p w14:paraId="3343D277" w14:textId="13A4EF35" w:rsidR="00893CE6" w:rsidRPr="00A7613C" w:rsidRDefault="00893CE6" w:rsidP="00893CE6">
            <w:pPr>
              <w:spacing w:before="120" w:after="120" w:line="240" w:lineRule="auto"/>
              <w:jc w:val="both"/>
              <w:rPr>
                <w:b/>
              </w:rPr>
            </w:pPr>
            <w:r w:rsidRPr="00A7613C">
              <w:rPr>
                <w:b/>
              </w:rPr>
              <w:t>EXÁMENES LIBRES</w:t>
            </w:r>
          </w:p>
          <w:p w14:paraId="4BEDEAC2" w14:textId="77777777" w:rsidR="00893CE6" w:rsidRPr="00D44DA5" w:rsidRDefault="00893CE6" w:rsidP="00893CE6">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0153F1EB" w14:textId="77777777" w:rsidR="00893CE6" w:rsidRDefault="00893CE6" w:rsidP="00893CE6">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0C7464E5" w14:textId="77777777" w:rsidR="00893CE6" w:rsidRDefault="00893CE6" w:rsidP="00893CE6">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612406B" w14:textId="488E4338" w:rsidR="00893CE6" w:rsidRDefault="00893CE6" w:rsidP="00893CE6">
            <w:pPr>
              <w:pStyle w:val="Prrafodelista"/>
              <w:numPr>
                <w:ilvl w:val="0"/>
                <w:numId w:val="8"/>
              </w:numPr>
              <w:spacing w:before="120" w:after="120" w:line="240" w:lineRule="auto"/>
              <w:jc w:val="both"/>
              <w:rPr>
                <w:bCs/>
              </w:rPr>
            </w:pPr>
            <w:r w:rsidRPr="00A7613C">
              <w:rPr>
                <w:bCs/>
              </w:rPr>
              <w:t>que no esté establecido por el Plan de Estudios de la Carrera ni en el Programa de la UC aprobado por el Consejo Departamental, la imposibilidad de rendir dicha asignatura en la condición de libre.</w:t>
            </w:r>
          </w:p>
          <w:p w14:paraId="14B58B12" w14:textId="77777777" w:rsidR="00A7613C" w:rsidRPr="00A7613C" w:rsidRDefault="00A7613C" w:rsidP="00A7613C">
            <w:pPr>
              <w:pStyle w:val="Prrafodelista"/>
              <w:spacing w:before="120" w:after="120" w:line="240" w:lineRule="auto"/>
              <w:ind w:left="1080"/>
              <w:jc w:val="both"/>
              <w:rPr>
                <w:bCs/>
              </w:rPr>
            </w:pPr>
          </w:p>
          <w:p w14:paraId="6F263984" w14:textId="453E13A6" w:rsidR="00F77F0B" w:rsidRPr="00D44DA5" w:rsidRDefault="00893CE6" w:rsidP="00893CE6">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11D85FE" w14:textId="77777777" w:rsidR="00F77F0B" w:rsidRDefault="00F77F0B">
            <w:pPr>
              <w:spacing w:before="120" w:after="120" w:line="240" w:lineRule="auto"/>
              <w:jc w:val="both"/>
            </w:pPr>
          </w:p>
        </w:tc>
      </w:tr>
      <w:tr w:rsidR="00A7613C" w14:paraId="3DEB780E" w14:textId="77777777">
        <w:tc>
          <w:tcPr>
            <w:tcW w:w="9227" w:type="dxa"/>
            <w:tcBorders>
              <w:top w:val="single" w:sz="12" w:space="0" w:color="000000"/>
              <w:left w:val="single" w:sz="12" w:space="0" w:color="000000"/>
              <w:bottom w:val="single" w:sz="12" w:space="0" w:color="000000"/>
              <w:right w:val="single" w:sz="12" w:space="0" w:color="000000"/>
            </w:tcBorders>
          </w:tcPr>
          <w:p w14:paraId="616D6C95" w14:textId="77777777" w:rsidR="00A7613C" w:rsidRPr="00A7613C" w:rsidRDefault="00A7613C" w:rsidP="00A7613C">
            <w:pPr>
              <w:spacing w:before="120" w:after="120" w:line="240" w:lineRule="auto"/>
              <w:jc w:val="both"/>
              <w:rPr>
                <w:bCs/>
              </w:rPr>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453CB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13599CEE" w:rsidR="00F77F0B" w:rsidRDefault="00453CB8" w:rsidP="002502A6">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453CB8">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4C42F7A5" w:rsidR="00E37129" w:rsidRDefault="00E37129" w:rsidP="00EE5FC5">
            <w:pPr>
              <w:spacing w:before="120" w:after="120" w:line="240" w:lineRule="auto"/>
            </w:pPr>
            <w:r w:rsidRPr="00642405">
              <w:t>DIAGNÓSTIO /PRESENTACIÓN DE LA MATERIA</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lastRenderedPageBreak/>
              <w:t>Semana 2</w:t>
            </w:r>
          </w:p>
        </w:tc>
        <w:tc>
          <w:tcPr>
            <w:tcW w:w="7620" w:type="dxa"/>
            <w:tcBorders>
              <w:left w:val="single" w:sz="12" w:space="0" w:color="000000"/>
              <w:right w:val="single" w:sz="12" w:space="0" w:color="000000"/>
            </w:tcBorders>
          </w:tcPr>
          <w:p w14:paraId="46CDFED0" w14:textId="6387BCF6" w:rsidR="00E37129" w:rsidRDefault="002502A6" w:rsidP="00EE5FC5">
            <w:r w:rsidRPr="00642405">
              <w:t xml:space="preserve">UNIDAD </w:t>
            </w:r>
            <w:r w:rsidR="00D16DC5">
              <w:t>1</w:t>
            </w:r>
            <w:r w:rsidRPr="00642405">
              <w:t xml:space="preserve">. </w:t>
            </w:r>
            <w:r w:rsidR="00EE5FC5" w:rsidRPr="00EE5FC5">
              <w:t>INTRODUCCIÓN A LA PROGRAMACIÓN CONCURRENTE</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4A2EE982" w:rsidR="00E37129" w:rsidRDefault="002502A6" w:rsidP="00E37129">
            <w:pPr>
              <w:spacing w:before="120" w:after="120" w:line="240" w:lineRule="auto"/>
            </w:pPr>
            <w:r w:rsidRPr="00642405">
              <w:t xml:space="preserve">UNIDAD </w:t>
            </w:r>
            <w:r w:rsidR="00D16DC5">
              <w:t>1</w:t>
            </w:r>
            <w:r w:rsidRPr="00642405">
              <w:t xml:space="preserve">. </w:t>
            </w:r>
            <w:r w:rsidR="00EE5FC5" w:rsidRPr="00EE5FC5">
              <w:t>INTRODUCCIÓN A LA PROGRAMACIÓN CONCURRENTE</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0D90B694" w14:textId="0A36A017" w:rsidR="00E37129" w:rsidRDefault="002502A6" w:rsidP="00E37129">
            <w:r w:rsidRPr="00642405">
              <w:t xml:space="preserve">UNIDAD </w:t>
            </w:r>
            <w:r w:rsidR="00D16DC5">
              <w:t>2</w:t>
            </w:r>
            <w:r w:rsidRPr="00642405">
              <w:t>.</w:t>
            </w:r>
            <w:r>
              <w:t xml:space="preserve"> </w:t>
            </w:r>
            <w:r w:rsidR="00EE5FC5" w:rsidRPr="00EE5FC5">
              <w:t>PRIMITIVAS DE SINCRONIZACIÓN Y EL MODELO DE PROGRAMACIÓN</w:t>
            </w:r>
          </w:p>
          <w:p w14:paraId="68F04453" w14:textId="03B91041" w:rsidR="00E37129" w:rsidRDefault="00E37129" w:rsidP="00E37129">
            <w:pPr>
              <w:spacing w:before="120" w:after="120" w:line="240" w:lineRule="auto"/>
            </w:pPr>
            <w:r w:rsidRPr="006B1FD9">
              <w:t>Trabajo Práctico</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015B19B6" w:rsidR="00E37129" w:rsidRDefault="002502A6" w:rsidP="00E37129">
            <w:pPr>
              <w:spacing w:before="120" w:after="120" w:line="240" w:lineRule="auto"/>
            </w:pPr>
            <w:r w:rsidRPr="00642405">
              <w:t xml:space="preserve">UNIDAD </w:t>
            </w:r>
            <w:r w:rsidR="00D16DC5">
              <w:t>2</w:t>
            </w:r>
            <w:r w:rsidRPr="00642405">
              <w:t>.</w:t>
            </w:r>
            <w:r>
              <w:t xml:space="preserve"> </w:t>
            </w:r>
            <w:r w:rsidR="00EE5FC5" w:rsidRPr="00EE5FC5">
              <w:t>PRIMITIVAS DE SINCRONIZACIÓN Y EL MODELO DE PROGRAMACIÓN</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79063FFA" w14:textId="77777777" w:rsidR="00E37129" w:rsidRDefault="00E37129" w:rsidP="00E37129">
            <w:pPr>
              <w:spacing w:before="120" w:after="120" w:line="240" w:lineRule="auto"/>
            </w:pPr>
            <w:r w:rsidRPr="00642405">
              <w:t>Repaso</w:t>
            </w:r>
            <w:r>
              <w:t xml:space="preserve"> </w:t>
            </w:r>
            <w:r w:rsidRPr="00642405">
              <w:t>general de los temas expuestos</w:t>
            </w:r>
            <w:r w:rsidR="002502A6">
              <w:t>.</w:t>
            </w:r>
          </w:p>
          <w:p w14:paraId="69711569" w14:textId="3FA383FF" w:rsidR="002502A6" w:rsidRDefault="002502A6" w:rsidP="00E37129">
            <w:pPr>
              <w:spacing w:before="120" w:after="120" w:line="240" w:lineRule="auto"/>
            </w:pPr>
            <w:r>
              <w:t>Corrección y devoluciones de trabajos prácticos.</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0E17DE97" w14:textId="77777777" w:rsidR="00E37129" w:rsidRDefault="00E37129" w:rsidP="00E37129">
            <w:pPr>
              <w:spacing w:before="120" w:after="120" w:line="240" w:lineRule="auto"/>
            </w:pPr>
            <w:r w:rsidRPr="00642405">
              <w:t>PRIMER EXAMEN PARCIAL</w:t>
            </w:r>
          </w:p>
          <w:p w14:paraId="6AE3B914" w14:textId="0D45E419" w:rsidR="002502A6" w:rsidRDefault="002502A6" w:rsidP="00E37129">
            <w:pPr>
              <w:spacing w:before="120" w:after="120" w:line="240" w:lineRule="auto"/>
            </w:pPr>
            <w:r>
              <w:t>Resolución y devolución de parcial</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17E31D2B" w14:textId="09BDFDB7" w:rsidR="00E37129" w:rsidRDefault="00907623" w:rsidP="00E37129">
            <w:r w:rsidRPr="00642405">
              <w:t xml:space="preserve">UNIDAD </w:t>
            </w:r>
            <w:r w:rsidR="00D16DC5">
              <w:t>3</w:t>
            </w:r>
            <w:r w:rsidRPr="00642405">
              <w:t xml:space="preserve">. </w:t>
            </w:r>
            <w:r w:rsidR="00EE5FC5" w:rsidRPr="00EE5FC5">
              <w:t>ESTRUCTURAS PARALELAS Y PARALELISMO DE DATOS</w:t>
            </w:r>
          </w:p>
          <w:p w14:paraId="4456F77E" w14:textId="507F6EE6" w:rsidR="00E37129" w:rsidRDefault="00E37129" w:rsidP="00E37129">
            <w:pPr>
              <w:spacing w:before="120" w:after="120" w:line="240" w:lineRule="auto"/>
            </w:pPr>
            <w:r>
              <w:t xml:space="preserve">Exposición en equipos </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38A062C7" w:rsidR="00E37129" w:rsidRDefault="00907623" w:rsidP="00CB33CF">
            <w:r w:rsidRPr="00642405">
              <w:t xml:space="preserve">UNIDAD </w:t>
            </w:r>
            <w:r w:rsidR="00D16DC5">
              <w:t>3</w:t>
            </w:r>
            <w:r w:rsidRPr="00642405">
              <w:t xml:space="preserve">. </w:t>
            </w:r>
            <w:r w:rsidR="00E37129">
              <w:t>Exposición en equipos</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6D2DFD4F" w14:textId="27D89F62" w:rsidR="00E37129" w:rsidRDefault="00907623" w:rsidP="00E37129">
            <w:pPr>
              <w:spacing w:before="120" w:after="120" w:line="240" w:lineRule="auto"/>
              <w:rPr>
                <w:bCs/>
              </w:rPr>
            </w:pPr>
            <w:r w:rsidRPr="00642405">
              <w:t xml:space="preserve">UNIDAD </w:t>
            </w:r>
            <w:r w:rsidR="00D16DC5">
              <w:t>3</w:t>
            </w:r>
            <w:r w:rsidRPr="00642405">
              <w:t xml:space="preserve">. </w:t>
            </w:r>
            <w:r w:rsidR="00EE5FC5" w:rsidRPr="00EE5FC5">
              <w:t>ESTRUCTURAS PARALELAS Y PARALELISMO DE DATOS</w:t>
            </w:r>
          </w:p>
          <w:p w14:paraId="507FCFD4" w14:textId="185BB3FE" w:rsidR="002502A6" w:rsidRDefault="002502A6" w:rsidP="00E37129">
            <w:pPr>
              <w:spacing w:before="120" w:after="120" w:line="240" w:lineRule="auto"/>
            </w:pPr>
            <w:r>
              <w:t>Corrección y devoluciones de trabajos prácticos.</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5075451A" w:rsidR="00E37129" w:rsidRDefault="00E37129" w:rsidP="002721C6">
            <w:r w:rsidRPr="00642405">
              <w:t xml:space="preserve">UNIDAD </w:t>
            </w:r>
            <w:r w:rsidR="00D16DC5">
              <w:t>4</w:t>
            </w:r>
            <w:r w:rsidRPr="00642405">
              <w:t xml:space="preserve">. </w:t>
            </w:r>
            <w:r w:rsidR="00EE5FC5" w:rsidRPr="00EE5FC5">
              <w:t>DISEÑO DE PATRONES PARA PROGRAMACIÓN CONCURRENTE</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01230539" w14:textId="4BF21C62" w:rsidR="00E37129" w:rsidRDefault="00E37129" w:rsidP="00E37129">
            <w:r w:rsidRPr="00642405">
              <w:t xml:space="preserve">UNIDAD </w:t>
            </w:r>
            <w:r w:rsidR="00D16DC5">
              <w:t>4</w:t>
            </w:r>
            <w:r w:rsidRPr="00642405">
              <w:t xml:space="preserve">. </w:t>
            </w:r>
            <w:r w:rsidR="00EE5FC5" w:rsidRPr="00EE5FC5">
              <w:t>DISEÑO DE PATRONES PARA PROGRAMACIÓN CONCURRENTE</w:t>
            </w:r>
          </w:p>
          <w:p w14:paraId="69B8B3BC" w14:textId="77777777" w:rsidR="00E37129" w:rsidRDefault="00E37129" w:rsidP="00E37129">
            <w:pPr>
              <w:spacing w:before="120" w:after="120" w:line="240" w:lineRule="auto"/>
            </w:pPr>
            <w:r w:rsidRPr="00642405">
              <w:t>Repaso</w:t>
            </w:r>
            <w:r>
              <w:t xml:space="preserve"> </w:t>
            </w:r>
            <w:r w:rsidRPr="00642405">
              <w:t>general de los temas expuestos</w:t>
            </w:r>
          </w:p>
          <w:p w14:paraId="1F7D33F0" w14:textId="6DD41D3E" w:rsidR="002502A6" w:rsidRDefault="002502A6" w:rsidP="00E37129">
            <w:pPr>
              <w:spacing w:before="120" w:after="120" w:line="240" w:lineRule="auto"/>
            </w:pPr>
            <w:r>
              <w:t>Corrección y devoluciones de trabajos prácticos</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58A43D4" w14:textId="77777777" w:rsidR="00E37129" w:rsidRDefault="00E37129" w:rsidP="00E37129">
            <w:pPr>
              <w:spacing w:before="120" w:after="120" w:line="240" w:lineRule="auto"/>
            </w:pPr>
            <w:r w:rsidRPr="00642405">
              <w:t>SEGUNDO EXAMEN PARCIAL</w:t>
            </w:r>
          </w:p>
          <w:p w14:paraId="084E9EBA" w14:textId="6B9FCD80" w:rsidR="00D16DC5" w:rsidRDefault="00D16DC5" w:rsidP="00E37129">
            <w:pPr>
              <w:spacing w:before="120" w:after="120" w:line="240" w:lineRule="auto"/>
            </w:pPr>
            <w:r>
              <w:t>D</w:t>
            </w:r>
            <w:r w:rsidRPr="00642405">
              <w:t>evolución de notas y corrección de parcial - corrección de trabajo prácticos</w:t>
            </w:r>
            <w:r w:rsidR="00CB33CF">
              <w:t>.</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5C425604" w:rsidR="00E37129" w:rsidRDefault="00D16DC5" w:rsidP="00E37129">
            <w:pPr>
              <w:spacing w:before="120" w:after="120" w:line="240" w:lineRule="auto"/>
            </w:pPr>
            <w:r w:rsidRPr="00642405">
              <w:t xml:space="preserve">UNIDAD </w:t>
            </w:r>
            <w:r w:rsidR="00CB33CF">
              <w:t>4.</w:t>
            </w:r>
            <w:r w:rsidR="00EE5FC5">
              <w:t xml:space="preserve"> </w:t>
            </w:r>
            <w:r w:rsidR="00EE5FC5" w:rsidRPr="00EE5FC5">
              <w:t>DISEÑO DE PATRONES PARA PROGRAMACIÓN CONCURRENTE</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3AEA5CE7" w:rsidR="00E37129" w:rsidRDefault="00D16DC5" w:rsidP="00E37129">
            <w:pPr>
              <w:spacing w:before="120" w:after="120" w:line="240" w:lineRule="auto"/>
            </w:pPr>
            <w:r w:rsidRPr="00642405">
              <w:t>Exámenes</w:t>
            </w:r>
            <w:r>
              <w:t xml:space="preserve"> </w:t>
            </w:r>
            <w:r w:rsidRPr="00642405">
              <w:t>recuperatorios de ambos parciales</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58320515" w:rsidR="00E37129" w:rsidRDefault="00D16DC5" w:rsidP="00E37129">
            <w:pPr>
              <w:spacing w:before="120" w:after="120" w:line="240" w:lineRule="auto"/>
            </w:pPr>
            <w:r w:rsidRPr="00642405">
              <w:t>Cierre</w:t>
            </w:r>
            <w:r>
              <w:t xml:space="preserve"> </w:t>
            </w:r>
            <w:r w:rsidRPr="00642405">
              <w:t>de materia, corrección de trabajos prácticos y guías teóricas</w:t>
            </w:r>
          </w:p>
        </w:tc>
      </w:tr>
    </w:tbl>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453CB8">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453CB8">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453CB8">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453CB8">
            <w:pPr>
              <w:spacing w:line="360" w:lineRule="auto"/>
              <w:jc w:val="both"/>
            </w:pPr>
            <w:r>
              <w:lastRenderedPageBreak/>
              <w:t>Semana 18</w:t>
            </w:r>
          </w:p>
        </w:tc>
        <w:tc>
          <w:tcPr>
            <w:tcW w:w="7650" w:type="dxa"/>
            <w:tcBorders>
              <w:left w:val="single" w:sz="12" w:space="0" w:color="000000"/>
              <w:right w:val="single" w:sz="12" w:space="0" w:color="000000"/>
            </w:tcBorders>
          </w:tcPr>
          <w:p w14:paraId="735516B3" w14:textId="77777777" w:rsidR="00F77F0B" w:rsidRDefault="00453CB8">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453CB8">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453CB8">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453CB8">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453CB8">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453CB8">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453CB8">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453CB8">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453CB8">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453CB8">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453CB8">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453CB8">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453CB8">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453CB8">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453CB8">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453CB8">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453CB8">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453CB8">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453CB8">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453CB8">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453CB8">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453CB8">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453CB8">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453CB8">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453CB8">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453CB8">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453CB8">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453CB8">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453CB8">
            <w:pPr>
              <w:spacing w:line="360" w:lineRule="auto"/>
              <w:jc w:val="both"/>
            </w:pPr>
            <w:r>
              <w:t>     </w:t>
            </w:r>
          </w:p>
        </w:tc>
      </w:tr>
    </w:tbl>
    <w:p w14:paraId="3415B3BB" w14:textId="77777777" w:rsidR="007559F3" w:rsidRDefault="007559F3">
      <w:pPr>
        <w:spacing w:line="360" w:lineRule="auto"/>
        <w:rPr>
          <w:rFonts w:ascii="Arial" w:eastAsia="Arial" w:hAnsi="Arial" w:cs="Arial"/>
        </w:rPr>
      </w:pPr>
    </w:p>
    <w:p w14:paraId="41DE1814" w14:textId="05554A72" w:rsidR="00F77F0B" w:rsidRDefault="006F3176">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76"/>
      </w:tblGrid>
      <w:tr w:rsidR="007559F3" w14:paraId="4E688E3F" w14:textId="77777777" w:rsidTr="009558B4">
        <w:trPr>
          <w:trHeight w:val="234"/>
          <w:jc w:val="center"/>
        </w:trPr>
        <w:tc>
          <w:tcPr>
            <w:tcW w:w="4476" w:type="dxa"/>
          </w:tcPr>
          <w:p w14:paraId="47B36875" w14:textId="77777777" w:rsidR="007559F3" w:rsidRDefault="007559F3" w:rsidP="009558B4">
            <w:pPr>
              <w:jc w:val="center"/>
              <w:rPr>
                <w:rFonts w:ascii="Arial" w:eastAsia="Arial" w:hAnsi="Arial" w:cs="Arial"/>
              </w:rPr>
            </w:pPr>
            <w:r>
              <w:rPr>
                <w:rFonts w:ascii="Arial" w:eastAsia="Arial" w:hAnsi="Arial" w:cs="Arial"/>
              </w:rPr>
              <w:t>Javier Molina</w:t>
            </w:r>
          </w:p>
        </w:tc>
        <w:tc>
          <w:tcPr>
            <w:tcW w:w="4476" w:type="dxa"/>
          </w:tcPr>
          <w:p w14:paraId="48BB2433" w14:textId="77777777" w:rsidR="007559F3" w:rsidRDefault="007559F3" w:rsidP="009558B4">
            <w:pPr>
              <w:jc w:val="center"/>
              <w:rPr>
                <w:rFonts w:ascii="Arial" w:eastAsia="Arial" w:hAnsi="Arial" w:cs="Arial"/>
              </w:rPr>
            </w:pPr>
            <w:r>
              <w:rPr>
                <w:rFonts w:ascii="Arial" w:eastAsia="Arial" w:hAnsi="Arial" w:cs="Arial"/>
              </w:rPr>
              <w:t>Víctor Hugo Contreras</w:t>
            </w:r>
          </w:p>
        </w:tc>
      </w:tr>
      <w:tr w:rsidR="007559F3" w14:paraId="66A64C48" w14:textId="77777777" w:rsidTr="009558B4">
        <w:trPr>
          <w:trHeight w:val="2046"/>
          <w:jc w:val="center"/>
        </w:trPr>
        <w:tc>
          <w:tcPr>
            <w:tcW w:w="4476" w:type="dxa"/>
          </w:tcPr>
          <w:p w14:paraId="1C25D8F0" w14:textId="77777777" w:rsidR="007559F3" w:rsidRDefault="007559F3" w:rsidP="009558B4">
            <w:pPr>
              <w:jc w:val="center"/>
              <w:rPr>
                <w:rFonts w:ascii="Arial" w:eastAsia="Arial" w:hAnsi="Arial" w:cs="Arial"/>
              </w:rPr>
            </w:pPr>
            <w:r>
              <w:rPr>
                <w:rFonts w:ascii="Arial" w:eastAsia="Arial" w:hAnsi="Arial" w:cs="Arial"/>
                <w:noProof/>
              </w:rPr>
              <w:drawing>
                <wp:inline distT="0" distB="0" distL="0" distR="0" wp14:anchorId="14C95A39" wp14:editId="3F9CEF3D">
                  <wp:extent cx="1177257" cy="1569720"/>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3863" cy="1591863"/>
                          </a:xfrm>
                          <a:prstGeom prst="rect">
                            <a:avLst/>
                          </a:prstGeom>
                        </pic:spPr>
                      </pic:pic>
                    </a:graphicData>
                  </a:graphic>
                </wp:inline>
              </w:drawing>
            </w:r>
          </w:p>
        </w:tc>
        <w:tc>
          <w:tcPr>
            <w:tcW w:w="4476" w:type="dxa"/>
          </w:tcPr>
          <w:p w14:paraId="73001EB0" w14:textId="77777777" w:rsidR="007559F3" w:rsidRDefault="007559F3" w:rsidP="009558B4">
            <w:pPr>
              <w:jc w:val="center"/>
              <w:rPr>
                <w:rFonts w:ascii="Arial" w:eastAsia="Arial" w:hAnsi="Arial" w:cs="Arial"/>
              </w:rPr>
            </w:pPr>
            <w:r>
              <w:rPr>
                <w:rFonts w:ascii="Arial" w:eastAsia="Arial" w:hAnsi="Arial" w:cs="Arial"/>
                <w:noProof/>
              </w:rPr>
              <w:drawing>
                <wp:inline distT="0" distB="0" distL="0" distR="0" wp14:anchorId="3A9CD4D2" wp14:editId="5413594A">
                  <wp:extent cx="2407920" cy="1601721"/>
                  <wp:effectExtent l="0" t="0" r="0" b="0"/>
                  <wp:docPr id="2"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422881" cy="1611673"/>
                          </a:xfrm>
                          <a:prstGeom prst="rect">
                            <a:avLst/>
                          </a:prstGeom>
                        </pic:spPr>
                      </pic:pic>
                    </a:graphicData>
                  </a:graphic>
                </wp:inline>
              </w:drawing>
            </w:r>
          </w:p>
        </w:tc>
      </w:tr>
    </w:tbl>
    <w:p w14:paraId="0B0A21CE" w14:textId="77777777" w:rsidR="007559F3" w:rsidRDefault="007559F3">
      <w:pPr>
        <w:spacing w:line="360" w:lineRule="auto"/>
        <w:rPr>
          <w:rFonts w:ascii="Arial" w:eastAsia="Arial" w:hAnsi="Arial" w:cs="Arial"/>
        </w:rPr>
      </w:pPr>
    </w:p>
    <w:sectPr w:rsidR="007559F3">
      <w:headerReference w:type="default" r:id="rId10"/>
      <w:footerReference w:type="even" r:id="rId11"/>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8A63" w14:textId="77777777" w:rsidR="007E6A50" w:rsidRDefault="007E6A50">
      <w:pPr>
        <w:spacing w:after="0" w:line="240" w:lineRule="auto"/>
      </w:pPr>
      <w:r>
        <w:separator/>
      </w:r>
    </w:p>
  </w:endnote>
  <w:endnote w:type="continuationSeparator" w:id="0">
    <w:p w14:paraId="4622CB08" w14:textId="77777777" w:rsidR="007E6A50" w:rsidRDefault="007E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453CB8">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87B4" w14:textId="77777777" w:rsidR="007E6A50" w:rsidRDefault="007E6A50">
      <w:pPr>
        <w:spacing w:after="0" w:line="240" w:lineRule="auto"/>
      </w:pPr>
      <w:r>
        <w:separator/>
      </w:r>
    </w:p>
  </w:footnote>
  <w:footnote w:type="continuationSeparator" w:id="0">
    <w:p w14:paraId="0985BAEF" w14:textId="77777777" w:rsidR="007E6A50" w:rsidRDefault="007E6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58E69EF2" w:rsidR="00F77F0B" w:rsidRDefault="006E58EF">
    <w:pPr>
      <w:pBdr>
        <w:top w:val="nil"/>
        <w:left w:val="nil"/>
        <w:bottom w:val="nil"/>
        <w:right w:val="nil"/>
        <w:between w:val="nil"/>
      </w:pBdr>
      <w:tabs>
        <w:tab w:val="center" w:pos="4252"/>
        <w:tab w:val="right" w:pos="8504"/>
        <w:tab w:val="center" w:pos="4536"/>
      </w:tabs>
      <w:spacing w:after="0" w:line="240" w:lineRule="auto"/>
      <w:ind w:left="-567"/>
      <w:rPr>
        <w:color w:val="000000"/>
      </w:rPr>
    </w:pPr>
    <w:ins w:id="2" w:author="Victor Contreras" w:date="2023-09-01T10:51:00Z">
      <w:r w:rsidRPr="00FB31D1">
        <w:rPr>
          <w:noProof/>
          <w:sz w:val="18"/>
          <w:szCs w:val="18"/>
          <w:lang w:val="en-US" w:eastAsia="en-US"/>
        </w:rPr>
        <mc:AlternateContent>
          <mc:Choice Requires="wps">
            <w:drawing>
              <wp:anchor distT="4294967295" distB="4294967295" distL="114300" distR="114300" simplePos="0" relativeHeight="251660288" behindDoc="0" locked="0" layoutInCell="1" allowOverlap="1" wp14:anchorId="5D4E36E2" wp14:editId="7547B9DA">
                <wp:simplePos x="0" y="0"/>
                <wp:positionH relativeFrom="column">
                  <wp:posOffset>-358140</wp:posOffset>
                </wp:positionH>
                <wp:positionV relativeFrom="paragraph">
                  <wp:posOffset>586105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9B83" id="4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2pt,46.15pt" to="441.3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" strokecolor="#1c83a8" strokeweight="2.25pt">
                <o:lock v:ext="edit" shapetype="f"/>
              </v:line>
            </w:pict>
          </mc:Fallback>
        </mc:AlternateContent>
      </w:r>
    </w:ins>
    <w:r>
      <w:rPr>
        <w:noProof/>
        <w:color w:val="000000"/>
        <w:lang w:val="en-US" w:eastAsia="en-US"/>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6DB8BC1A" wp14:editId="4364952A">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453CB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453CB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38A3A2D" w:rsidR="00F77F0B" w:rsidRDefault="00F77F0B">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9B51E34"/>
    <w:multiLevelType w:val="multilevel"/>
    <w:tmpl w:val="B970B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4B6A75"/>
    <w:multiLevelType w:val="hybridMultilevel"/>
    <w:tmpl w:val="980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34130"/>
    <w:multiLevelType w:val="hybridMultilevel"/>
    <w:tmpl w:val="3850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8351C"/>
    <w:multiLevelType w:val="hybridMultilevel"/>
    <w:tmpl w:val="0AAA7756"/>
    <w:lvl w:ilvl="0" w:tplc="2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649B5"/>
    <w:multiLevelType w:val="hybridMultilevel"/>
    <w:tmpl w:val="D37C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5DAB45B7"/>
    <w:multiLevelType w:val="hybridMultilevel"/>
    <w:tmpl w:val="89920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21A1702"/>
    <w:multiLevelType w:val="hybridMultilevel"/>
    <w:tmpl w:val="EDC68242"/>
    <w:lvl w:ilvl="0" w:tplc="C6AC4CF6">
      <w:start w:val="1"/>
      <w:numFmt w:val="bullet"/>
      <w:pStyle w:val="pppp"/>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6132DA"/>
    <w:multiLevelType w:val="hybridMultilevel"/>
    <w:tmpl w:val="387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612513241">
    <w:abstractNumId w:val="2"/>
  </w:num>
  <w:num w:numId="2" w16cid:durableId="2136019180">
    <w:abstractNumId w:val="12"/>
  </w:num>
  <w:num w:numId="3" w16cid:durableId="1918245252">
    <w:abstractNumId w:val="18"/>
  </w:num>
  <w:num w:numId="4" w16cid:durableId="54621695">
    <w:abstractNumId w:val="10"/>
  </w:num>
  <w:num w:numId="5" w16cid:durableId="1400204988">
    <w:abstractNumId w:val="11"/>
  </w:num>
  <w:num w:numId="6" w16cid:durableId="581109686">
    <w:abstractNumId w:val="15"/>
  </w:num>
  <w:num w:numId="7" w16cid:durableId="1712537025">
    <w:abstractNumId w:val="14"/>
  </w:num>
  <w:num w:numId="8" w16cid:durableId="2093428008">
    <w:abstractNumId w:val="9"/>
  </w:num>
  <w:num w:numId="9" w16cid:durableId="1932395921">
    <w:abstractNumId w:val="0"/>
  </w:num>
  <w:num w:numId="10" w16cid:durableId="566696653">
    <w:abstractNumId w:val="19"/>
  </w:num>
  <w:num w:numId="11" w16cid:durableId="2086873102">
    <w:abstractNumId w:val="3"/>
  </w:num>
  <w:num w:numId="12" w16cid:durableId="862982713">
    <w:abstractNumId w:val="8"/>
  </w:num>
  <w:num w:numId="13" w16cid:durableId="2066295078">
    <w:abstractNumId w:val="17"/>
  </w:num>
  <w:num w:numId="14" w16cid:durableId="571700504">
    <w:abstractNumId w:val="6"/>
  </w:num>
  <w:num w:numId="15" w16cid:durableId="932973483">
    <w:abstractNumId w:val="16"/>
  </w:num>
  <w:num w:numId="16" w16cid:durableId="872615886">
    <w:abstractNumId w:val="1"/>
  </w:num>
  <w:num w:numId="17" w16cid:durableId="1963682195">
    <w:abstractNumId w:val="7"/>
  </w:num>
  <w:num w:numId="18" w16cid:durableId="1806462488">
    <w:abstractNumId w:val="13"/>
  </w:num>
  <w:num w:numId="19" w16cid:durableId="2026859574">
    <w:abstractNumId w:val="5"/>
  </w:num>
  <w:num w:numId="20" w16cid:durableId="1451257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6CDB"/>
    <w:rsid w:val="000B2E5B"/>
    <w:rsid w:val="000F0829"/>
    <w:rsid w:val="0010214E"/>
    <w:rsid w:val="001131B7"/>
    <w:rsid w:val="001214E7"/>
    <w:rsid w:val="00136C4E"/>
    <w:rsid w:val="0013743B"/>
    <w:rsid w:val="00145E7C"/>
    <w:rsid w:val="00150AF1"/>
    <w:rsid w:val="00193062"/>
    <w:rsid w:val="001B566C"/>
    <w:rsid w:val="001E3AC0"/>
    <w:rsid w:val="002502A6"/>
    <w:rsid w:val="002721C6"/>
    <w:rsid w:val="002D5C8B"/>
    <w:rsid w:val="0030619F"/>
    <w:rsid w:val="003170DB"/>
    <w:rsid w:val="00323B16"/>
    <w:rsid w:val="003274C9"/>
    <w:rsid w:val="003455CB"/>
    <w:rsid w:val="003A4DB9"/>
    <w:rsid w:val="003C7966"/>
    <w:rsid w:val="00453CB8"/>
    <w:rsid w:val="004B6FE4"/>
    <w:rsid w:val="00542D62"/>
    <w:rsid w:val="00543392"/>
    <w:rsid w:val="0055726C"/>
    <w:rsid w:val="0059308B"/>
    <w:rsid w:val="005B114D"/>
    <w:rsid w:val="005B36A9"/>
    <w:rsid w:val="005B6DA6"/>
    <w:rsid w:val="006057ED"/>
    <w:rsid w:val="006A215E"/>
    <w:rsid w:val="006D6407"/>
    <w:rsid w:val="006E0832"/>
    <w:rsid w:val="006E58EF"/>
    <w:rsid w:val="006F3176"/>
    <w:rsid w:val="007170A5"/>
    <w:rsid w:val="007236BA"/>
    <w:rsid w:val="007441C6"/>
    <w:rsid w:val="007559F3"/>
    <w:rsid w:val="007600E7"/>
    <w:rsid w:val="00796350"/>
    <w:rsid w:val="007E6A50"/>
    <w:rsid w:val="00803E40"/>
    <w:rsid w:val="008153F7"/>
    <w:rsid w:val="00841B21"/>
    <w:rsid w:val="00847E99"/>
    <w:rsid w:val="00893CE6"/>
    <w:rsid w:val="00907623"/>
    <w:rsid w:val="00913D03"/>
    <w:rsid w:val="009436A9"/>
    <w:rsid w:val="0095358F"/>
    <w:rsid w:val="00A04A21"/>
    <w:rsid w:val="00A20986"/>
    <w:rsid w:val="00A54347"/>
    <w:rsid w:val="00A7613C"/>
    <w:rsid w:val="00AD2775"/>
    <w:rsid w:val="00AF640C"/>
    <w:rsid w:val="00B06E98"/>
    <w:rsid w:val="00B219DC"/>
    <w:rsid w:val="00B52C3A"/>
    <w:rsid w:val="00B65415"/>
    <w:rsid w:val="00BB6C24"/>
    <w:rsid w:val="00BF7DFF"/>
    <w:rsid w:val="00C05596"/>
    <w:rsid w:val="00C4078F"/>
    <w:rsid w:val="00C646FC"/>
    <w:rsid w:val="00CB33CF"/>
    <w:rsid w:val="00D16DC5"/>
    <w:rsid w:val="00D307E5"/>
    <w:rsid w:val="00D44DA5"/>
    <w:rsid w:val="00D66F86"/>
    <w:rsid w:val="00D94FEF"/>
    <w:rsid w:val="00E10230"/>
    <w:rsid w:val="00E37129"/>
    <w:rsid w:val="00EA1674"/>
    <w:rsid w:val="00EB3720"/>
    <w:rsid w:val="00EB753A"/>
    <w:rsid w:val="00EE5FC5"/>
    <w:rsid w:val="00F77F0B"/>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paragraph" w:customStyle="1" w:styleId="parrafo">
    <w:name w:val="parrafo"/>
    <w:basedOn w:val="Normal"/>
    <w:link w:val="parrafoCar"/>
    <w:qFormat/>
    <w:rsid w:val="00C4078F"/>
    <w:pPr>
      <w:widowControl w:val="0"/>
      <w:spacing w:before="120" w:after="120"/>
      <w:ind w:firstLine="720"/>
      <w:jc w:val="both"/>
    </w:pPr>
    <w:rPr>
      <w:rFonts w:asciiTheme="minorHAnsi" w:eastAsia="Times New Roman" w:hAnsiTheme="minorHAnsi" w:cstheme="minorHAnsi"/>
      <w:color w:val="000000"/>
      <w:sz w:val="24"/>
      <w:szCs w:val="24"/>
      <w:lang w:val="es-ES" w:eastAsia="es-ES"/>
    </w:rPr>
  </w:style>
  <w:style w:type="character" w:customStyle="1" w:styleId="parrafoCar">
    <w:name w:val="parrafo Car"/>
    <w:basedOn w:val="Fuentedeprrafopredeter"/>
    <w:link w:val="parrafo"/>
    <w:rsid w:val="00C4078F"/>
    <w:rPr>
      <w:rFonts w:asciiTheme="minorHAnsi" w:eastAsia="Times New Roman" w:hAnsiTheme="minorHAnsi" w:cstheme="minorHAnsi"/>
      <w:color w:val="000000"/>
      <w:sz w:val="24"/>
      <w:szCs w:val="24"/>
      <w:lang w:val="es-ES" w:eastAsia="es-ES"/>
    </w:rPr>
  </w:style>
  <w:style w:type="paragraph" w:customStyle="1" w:styleId="pppp">
    <w:name w:val="pppp"/>
    <w:basedOn w:val="parrafo"/>
    <w:link w:val="ppppCar"/>
    <w:qFormat/>
    <w:rsid w:val="00C4078F"/>
    <w:pPr>
      <w:numPr>
        <w:numId w:val="15"/>
      </w:numPr>
    </w:pPr>
  </w:style>
  <w:style w:type="character" w:customStyle="1" w:styleId="ppppCar">
    <w:name w:val="pppp Car"/>
    <w:basedOn w:val="parrafoCar"/>
    <w:link w:val="pppp"/>
    <w:rsid w:val="00C4078F"/>
    <w:rPr>
      <w:rFonts w:asciiTheme="minorHAnsi" w:eastAsia="Times New Roman" w:hAnsiTheme="minorHAnsi" w:cstheme="minorHAnsi"/>
      <w:color w:val="000000"/>
      <w:sz w:val="24"/>
      <w:szCs w:val="24"/>
      <w:lang w:val="es-ES" w:eastAsia="es-ES"/>
    </w:rPr>
  </w:style>
  <w:style w:type="table" w:styleId="Tablaconcuadrcula">
    <w:name w:val="Table Grid"/>
    <w:basedOn w:val="Tablanormal"/>
    <w:uiPriority w:val="39"/>
    <w:rsid w:val="00755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2441</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81</cp:revision>
  <dcterms:created xsi:type="dcterms:W3CDTF">2022-04-27T21:12:00Z</dcterms:created>
  <dcterms:modified xsi:type="dcterms:W3CDTF">2023-10-04T19:12:00Z</dcterms:modified>
</cp:coreProperties>
</file>