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12"/>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A564EB">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A564EB">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A564EB">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A564EB">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A564EB">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 xml:space="preserve">Datos sobre la unidad </w:t>
            </w:r>
            <w:r>
              <w:rPr>
                <w:b/>
                <w:color w:val="000000"/>
              </w:rPr>
              <w:t>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A564EB">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0DA6B6D7" w:rsidR="00F77F0B" w:rsidRDefault="001C071E">
            <w:r>
              <w:rPr>
                <w:b/>
              </w:rPr>
              <w:t>PROBABILIDAD Y ESTADISTICAS</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A564EB">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6E030626" w:rsidR="00F77F0B" w:rsidRDefault="00AF640C">
            <w:r>
              <w:t>60</w:t>
            </w:r>
            <w:r w:rsidR="001C071E">
              <w:t>21</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A564EB">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A564EB">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A564EB">
            <w:pPr>
              <w:rPr>
                <w:b/>
              </w:rPr>
            </w:pPr>
            <w:r>
              <w:rPr>
                <w:b/>
              </w:rPr>
              <w:t>Equipo responsable</w:t>
            </w:r>
          </w:p>
          <w:p w14:paraId="2D0837FE" w14:textId="77777777" w:rsidR="00F77F0B" w:rsidRDefault="00F77F0B">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70DDCD7B" w:rsidR="00F77F0B" w:rsidRDefault="00627560">
            <w:pPr>
              <w:spacing w:after="0" w:line="240" w:lineRule="auto"/>
              <w:rPr>
                <w:b/>
              </w:rPr>
            </w:pPr>
            <w:r>
              <w:rPr>
                <w:b/>
              </w:rPr>
              <w:t>Carlos Evangelista</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A564EB">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535E10DD" w:rsidR="00F77F0B" w:rsidRDefault="00AF640C">
            <w:pPr>
              <w:rPr>
                <w:b/>
              </w:rPr>
            </w:pPr>
            <w:r>
              <w:rPr>
                <w:b/>
              </w:rPr>
              <w:t>2023-</w:t>
            </w:r>
            <w:r w:rsidR="003E1CB9">
              <w:rPr>
                <w:b/>
              </w:rPr>
              <w:t>09</w:t>
            </w:r>
          </w:p>
        </w:tc>
      </w:tr>
      <w:tr w:rsidR="00F77F0B"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A564EB">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A564EB">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4BF9739C" w:rsidR="00F77F0B" w:rsidRDefault="000A7479" w:rsidP="00D0345A">
            <w:pPr>
              <w:jc w:val="center"/>
            </w:pPr>
            <w:r>
              <w:t>5</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A564EB">
            <w:pPr>
              <w:tabs>
                <w:tab w:val="left" w:pos="0"/>
              </w:tabs>
              <w:ind w:left="663" w:hanging="663"/>
              <w:rPr>
                <w:b/>
              </w:rPr>
            </w:pPr>
            <w:r>
              <w:rPr>
                <w:b/>
              </w:rPr>
              <w:t xml:space="preserve">Horas de </w:t>
            </w:r>
            <w:r>
              <w:rPr>
                <w:b/>
              </w:rPr>
              <w:t>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340D30E6" w:rsidR="00F77F0B" w:rsidRDefault="000A7479" w:rsidP="00890F9A">
            <w:pPr>
              <w:ind w:left="660" w:hanging="660"/>
              <w:jc w:val="center"/>
            </w:pPr>
            <w:r>
              <w:t>80</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A564EB">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690C94A5" w:rsidR="00F77F0B" w:rsidRDefault="000A7479">
            <w:pPr>
              <w:ind w:left="660" w:hanging="660"/>
            </w:pPr>
            <w:r>
              <w:t>3</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A564EB">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6BCCE0A1" w:rsidR="00F77F0B" w:rsidRDefault="000A7479">
            <w:pPr>
              <w:ind w:left="660" w:hanging="660"/>
            </w:pPr>
            <w:r>
              <w:t>2</w:t>
            </w: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A564EB">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11"/>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A564EB">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A564EB">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A564EB">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6E8ADFB9" w:rsidR="00F77F0B" w:rsidRDefault="00BC0D72">
            <w:pPr>
              <w:ind w:hanging="2"/>
            </w:pPr>
            <w:r>
              <w:t>ANALISIS MATEMATICO II</w:t>
            </w:r>
            <w:r w:rsidR="00034D75">
              <w:t xml:space="preserve"> </w:t>
            </w:r>
          </w:p>
        </w:tc>
        <w:tc>
          <w:tcPr>
            <w:tcW w:w="1114" w:type="dxa"/>
            <w:tcBorders>
              <w:top w:val="nil"/>
              <w:left w:val="nil"/>
              <w:bottom w:val="single" w:sz="4" w:space="0" w:color="000000"/>
              <w:right w:val="single" w:sz="12" w:space="0" w:color="000000"/>
            </w:tcBorders>
          </w:tcPr>
          <w:p w14:paraId="124F46A3" w14:textId="193CF744" w:rsidR="00F77F0B" w:rsidRDefault="00AF132D">
            <w:pPr>
              <w:ind w:hanging="2"/>
              <w:rPr>
                <w:highlight w:val="yellow"/>
              </w:rPr>
            </w:pPr>
            <w:r w:rsidRPr="00AF132D">
              <w:t>6006</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288CF44F" w:rsidR="00F77F0B" w:rsidRDefault="00AF132D">
            <w:pPr>
              <w:ind w:left="660" w:hanging="660"/>
            </w:pPr>
            <w:r>
              <w:t>ALGEBRA Y GEOMETR</w:t>
            </w:r>
            <w:r w:rsidR="000C0953">
              <w:t>IA ANALITICA</w:t>
            </w:r>
            <w:r>
              <w:t>  </w:t>
            </w:r>
          </w:p>
        </w:tc>
        <w:tc>
          <w:tcPr>
            <w:tcW w:w="1114" w:type="dxa"/>
            <w:tcBorders>
              <w:top w:val="single" w:sz="4" w:space="0" w:color="000000"/>
              <w:left w:val="nil"/>
              <w:bottom w:val="single" w:sz="4" w:space="0" w:color="000000"/>
              <w:right w:val="single" w:sz="12" w:space="0" w:color="000000"/>
            </w:tcBorders>
          </w:tcPr>
          <w:p w14:paraId="3D476B9C" w14:textId="6AB5B8A2" w:rsidR="00F77F0B" w:rsidRDefault="000C0953">
            <w:pPr>
              <w:ind w:left="660" w:hanging="660"/>
              <w:rPr>
                <w:highlight w:val="lightGray"/>
              </w:rPr>
            </w:pPr>
            <w:r w:rsidRPr="000C0953">
              <w:t>6007</w:t>
            </w:r>
          </w:p>
        </w:tc>
      </w:tr>
    </w:tbl>
    <w:p w14:paraId="00657164" w14:textId="77777777" w:rsidR="00F77F0B" w:rsidRDefault="00F77F0B">
      <w:pPr>
        <w:pBdr>
          <w:top w:val="nil"/>
          <w:left w:val="nil"/>
          <w:bottom w:val="nil"/>
          <w:right w:val="nil"/>
          <w:between w:val="nil"/>
        </w:pBdr>
        <w:rPr>
          <w:highlight w:val="lightGray"/>
        </w:rPr>
      </w:pPr>
    </w:p>
    <w:tbl>
      <w:tblPr>
        <w:tblStyle w:val="10"/>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A564EB">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32BCE4A6" w14:textId="77777777" w:rsidR="00F77F0B" w:rsidRDefault="006A6827" w:rsidP="006A6827">
            <w:pPr>
              <w:spacing w:before="120" w:after="120" w:line="240" w:lineRule="auto"/>
              <w:jc w:val="both"/>
            </w:pPr>
            <w:r>
              <w:t>Modelos estadísticos. Variables aleatorias unidimensionales. Variables aleatorias bidimensionales. Distribución de variables aleatorias particulares. Estadística descriptiva. Inferencia estadística. Ensayo de hipótesis.</w:t>
            </w:r>
            <w:r w:rsidR="002D41CE">
              <w:t xml:space="preserve">  </w:t>
            </w:r>
          </w:p>
          <w:p w14:paraId="6DDFAFED" w14:textId="75AC99A7" w:rsidR="00687B1F" w:rsidRDefault="00687B1F" w:rsidP="006A6827">
            <w:pPr>
              <w:spacing w:before="120" w:after="120" w:line="240" w:lineRule="auto"/>
              <w:jc w:val="both"/>
            </w:pPr>
          </w:p>
        </w:tc>
      </w:tr>
    </w:tbl>
    <w:p w14:paraId="27606B1A" w14:textId="77777777" w:rsidR="00F77F0B" w:rsidRDefault="00F77F0B">
      <w:pPr>
        <w:pBdr>
          <w:top w:val="nil"/>
          <w:left w:val="nil"/>
          <w:bottom w:val="nil"/>
          <w:right w:val="nil"/>
          <w:between w:val="nil"/>
        </w:pBdr>
      </w:pPr>
    </w:p>
    <w:tbl>
      <w:tblPr>
        <w:tblStyle w:val="9"/>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A564E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552EF5DF" w14:textId="5D36E920" w:rsidR="0043389A" w:rsidRDefault="0043389A" w:rsidP="0043389A">
            <w:pPr>
              <w:spacing w:before="120" w:after="120" w:line="240" w:lineRule="auto"/>
            </w:pPr>
            <w:r>
              <w:t xml:space="preserve">El diseño de esta asignatura fue elaborado con el propósito de proporcionar al futuro graduado, herramientas que le permitan tomar decisiones y además adquirir capacidades en el manejo de información con herramientas estadísticas.  </w:t>
            </w:r>
          </w:p>
          <w:p w14:paraId="059B53CB" w14:textId="77777777" w:rsidR="0043389A" w:rsidRDefault="0043389A" w:rsidP="0043389A">
            <w:pPr>
              <w:spacing w:before="120" w:after="120" w:line="240" w:lineRule="auto"/>
            </w:pPr>
            <w:r>
              <w:t xml:space="preserve">Se desarrollarán, tantos los métodos modernos de inferencia estadística, como los asuntos relacionados más importantes que forman parte integral del proceso para tomar decisiones, tales como, recopilación, organización y evaluación de la calidad total de los datos estadísticos.  </w:t>
            </w:r>
          </w:p>
          <w:p w14:paraId="32EA35D0" w14:textId="3C0925EF" w:rsidR="0043389A" w:rsidRDefault="0043389A" w:rsidP="0043389A">
            <w:pPr>
              <w:spacing w:before="120" w:after="120" w:line="240" w:lineRule="auto"/>
            </w:pPr>
            <w:r>
              <w:t xml:space="preserve">Asimismo, debe destacarse, que el enfoque tomado en esta </w:t>
            </w:r>
            <w:r w:rsidR="00A17EFB">
              <w:t>presentación</w:t>
            </w:r>
            <w:r>
              <w:t xml:space="preserve"> no es puramente matemático. Sin dejar de lado la formación académica profesional y considerando la complejidad de los fenómenos económicos e industriales actuales, se busca dar las bases conceptuales del pensamiento lógico inductivo, que le permitan resolver con juicio crítico, problemas relacionados con su formación profesional, armonizando los procesos productivos con los objetivos económicos del sistema productivo.  </w:t>
            </w:r>
          </w:p>
          <w:p w14:paraId="5E1F46B3" w14:textId="116A909C" w:rsidR="0043389A" w:rsidRDefault="0043389A" w:rsidP="0043389A">
            <w:pPr>
              <w:spacing w:before="120" w:after="120" w:line="240" w:lineRule="auto"/>
            </w:pPr>
            <w:r>
              <w:t xml:space="preserve">Dentro del plan de estudio, la materia está ubicada en el segundo cuatrimestre del </w:t>
            </w:r>
            <w:r w:rsidR="00277C69">
              <w:t>tercer</w:t>
            </w:r>
            <w:r>
              <w:t xml:space="preserve"> año de la carrera, previamente debió superar la</w:t>
            </w:r>
            <w:r w:rsidR="00277C69">
              <w:t>s</w:t>
            </w:r>
            <w:r>
              <w:t xml:space="preserve"> correlativa</w:t>
            </w:r>
            <w:r w:rsidR="00277C69">
              <w:t>s</w:t>
            </w:r>
            <w:r>
              <w:t xml:space="preserve"> de </w:t>
            </w:r>
            <w:r w:rsidR="00683958">
              <w:t xml:space="preserve">Análisis Matemático II y </w:t>
            </w:r>
            <w:r>
              <w:t xml:space="preserve">Álgebra y </w:t>
            </w:r>
            <w:r w:rsidR="00683958">
              <w:t>Geometría Anal</w:t>
            </w:r>
            <w:r w:rsidR="00A17EFB">
              <w:t>ítica</w:t>
            </w:r>
            <w:r>
              <w:t xml:space="preserve">, a su vez le aportará las herramientas necesarias para sortear algunas dificultades de su campo profesional a través de una mirada complementaria a su formación.  </w:t>
            </w:r>
          </w:p>
          <w:p w14:paraId="45967D55" w14:textId="77777777" w:rsidR="00F77F0B" w:rsidRDefault="0043389A" w:rsidP="0043389A">
            <w:pPr>
              <w:spacing w:before="120" w:after="120" w:line="240" w:lineRule="auto"/>
            </w:pPr>
            <w:r>
              <w:t xml:space="preserve">       </w:t>
            </w:r>
          </w:p>
          <w:p w14:paraId="23204D1B" w14:textId="70E82E92" w:rsidR="00A564EB" w:rsidRDefault="00A564EB" w:rsidP="0043389A">
            <w:pPr>
              <w:spacing w:before="120" w:after="120" w:line="240" w:lineRule="auto"/>
            </w:pPr>
          </w:p>
        </w:tc>
      </w:tr>
    </w:tbl>
    <w:p w14:paraId="5037B21A" w14:textId="77777777" w:rsidR="00F77F0B" w:rsidRDefault="00F77F0B">
      <w:pPr>
        <w:pBdr>
          <w:top w:val="nil"/>
          <w:left w:val="nil"/>
          <w:bottom w:val="nil"/>
          <w:right w:val="nil"/>
          <w:between w:val="nil"/>
        </w:pBdr>
        <w:ind w:left="-284"/>
      </w:pPr>
    </w:p>
    <w:tbl>
      <w:tblPr>
        <w:tblStyle w:val="8"/>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A564E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7D56BB5F" w14:textId="77777777" w:rsidR="00C412C6" w:rsidRDefault="00C412C6" w:rsidP="00C412C6">
            <w:pPr>
              <w:spacing w:before="120" w:after="120" w:line="240" w:lineRule="auto"/>
            </w:pPr>
            <w:r>
              <w:lastRenderedPageBreak/>
              <w:t xml:space="preserve">Que el alumno conozca las herramientas estadísticas que lo ayuden al manejo y tratamiento de gran volumen de datos y a su transformación en información útil y necesaria para la toma de decisión.  </w:t>
            </w:r>
          </w:p>
          <w:p w14:paraId="035F353C" w14:textId="04667708" w:rsidR="00C412C6" w:rsidRDefault="00C412C6" w:rsidP="00C412C6">
            <w:pPr>
              <w:spacing w:before="120" w:after="120" w:line="240" w:lineRule="auto"/>
            </w:pPr>
            <w:r>
              <w:t xml:space="preserve">Que el alumno conozca los principios fundamentales de la teoría de las probabilidades y de algunas distribuciones de probabilidad que le permitan acceder a los conocimientos necesarios para que a través de la inferencia estadística pueda conocer ciertas características de una población a través de una muestra.  </w:t>
            </w:r>
          </w:p>
          <w:p w14:paraId="5D580741" w14:textId="7689ECE0" w:rsidR="00F77F0B" w:rsidRDefault="00C412C6" w:rsidP="00C412C6">
            <w:pPr>
              <w:spacing w:before="120" w:after="120" w:line="240" w:lineRule="auto"/>
            </w:pPr>
            <w:r>
              <w:t xml:space="preserve">Lograr que el alumno vaya formándose su: “pensamiento estadístico” que lo ayude a identificar los distintos enfoques para el abordaje y solución de los distintos problemas que se presentan en la práctica, durante el desarrollo de la carrera y luego en su desempeño profesional.  </w:t>
            </w:r>
          </w:p>
        </w:tc>
      </w:tr>
    </w:tbl>
    <w:p w14:paraId="505587A9" w14:textId="77777777" w:rsidR="00F77F0B" w:rsidRDefault="00F77F0B">
      <w:pPr>
        <w:pBdr>
          <w:top w:val="nil"/>
          <w:left w:val="nil"/>
          <w:bottom w:val="nil"/>
          <w:right w:val="nil"/>
          <w:between w:val="nil"/>
        </w:pBdr>
        <w:ind w:left="-284"/>
      </w:pPr>
    </w:p>
    <w:tbl>
      <w:tblPr>
        <w:tblStyle w:val="7"/>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214D1138" w14:textId="41CF5B51" w:rsidR="003C2099" w:rsidRDefault="003C2099" w:rsidP="003C2099">
            <w:pPr>
              <w:spacing w:before="120" w:after="120" w:line="240" w:lineRule="auto"/>
              <w:jc w:val="both"/>
            </w:pPr>
            <w:r>
              <w:t xml:space="preserve">Unidad I: Tratamiento de datos - Variables y escalas de medición- Distribuciones de frecuencias, gráficos de las distribuciones de frecuencias. Diagramas de tallos y hojas. Medidas descriptivas. Medidas de tendencia central: media aritmética, mediana, modo, media ponderada. Medidas de posición relativa: cuartiles </w:t>
            </w:r>
            <w:r w:rsidR="004807AD">
              <w:t>y percentiles</w:t>
            </w:r>
            <w:r>
              <w:t xml:space="preserve">. Medidas de variación: amplitud, varianza, desviación estándar, rango intercuartílico. Diagrama de caja. Coeficiente de variación. Análisis descriptivo y presentación de datos de una variable. Análisis descriptivo y presentación de datos bivariados.   </w:t>
            </w:r>
          </w:p>
          <w:p w14:paraId="249A5A67" w14:textId="77777777" w:rsidR="003C2099" w:rsidRDefault="003C2099" w:rsidP="003C2099">
            <w:pPr>
              <w:spacing w:before="120" w:after="120" w:line="240" w:lineRule="auto"/>
              <w:jc w:val="both"/>
            </w:pPr>
            <w:r>
              <w:t xml:space="preserve">  </w:t>
            </w:r>
          </w:p>
          <w:p w14:paraId="508AD8B7" w14:textId="77777777" w:rsidR="003C2099" w:rsidRDefault="003C2099" w:rsidP="003C2099">
            <w:pPr>
              <w:spacing w:before="120" w:after="120" w:line="240" w:lineRule="auto"/>
              <w:jc w:val="both"/>
            </w:pPr>
            <w:r>
              <w:t xml:space="preserve">Unidad II: Introducción a la Probabilidad - Experimento aleatorio - Espacio muestral. Suceso. Álgebra de sucesos. Definición clásica de Probabilidad. Definición empírica o estadística. Definición axiomática de probabilidad Consecuencias principales de los axiomas. Probabilidad condicional. Regla de multiplicación. Sistema completo de sucesos excluyentes. Teorema de la probabilidad total. Sucesos independientes.   </w:t>
            </w:r>
          </w:p>
          <w:p w14:paraId="79A8C044" w14:textId="77777777" w:rsidR="003C2099" w:rsidRDefault="003C2099" w:rsidP="003C2099">
            <w:pPr>
              <w:spacing w:before="120" w:after="120" w:line="240" w:lineRule="auto"/>
              <w:jc w:val="both"/>
            </w:pPr>
            <w:r>
              <w:t xml:space="preserve">  </w:t>
            </w:r>
          </w:p>
          <w:p w14:paraId="3C29466A" w14:textId="6E32C5CC" w:rsidR="003C2099" w:rsidRDefault="003C2099" w:rsidP="003C2099">
            <w:pPr>
              <w:spacing w:before="120" w:after="120" w:line="240" w:lineRule="auto"/>
              <w:jc w:val="both"/>
            </w:pPr>
            <w:r>
              <w:t xml:space="preserve">Unidad III: Variables aleatorias - Definición. Variable aleatoria discreta. Función de probabilidad puntual y función de distribución. Variable aleatoria continua. Función de densidad y función de distribución.  Esperanza y varianza. - Distribuciones discretas: Bernoulli, Binomial, Geométrica, Hipergeométrica, Pascal y Poisson. Distribuciones continuas: Uniforme, Normal, Log-normal, Gamma, Exponencial, T de Student, Chi-cuadrada  </w:t>
            </w:r>
          </w:p>
          <w:p w14:paraId="167F287A" w14:textId="77777777" w:rsidR="003C2099" w:rsidRDefault="003C2099" w:rsidP="003C2099">
            <w:pPr>
              <w:spacing w:before="120" w:after="120" w:line="240" w:lineRule="auto"/>
              <w:jc w:val="both"/>
            </w:pPr>
            <w:r>
              <w:t xml:space="preserve">  </w:t>
            </w:r>
          </w:p>
          <w:p w14:paraId="27408D3D" w14:textId="77777777" w:rsidR="003C2099" w:rsidRDefault="003C2099" w:rsidP="003C2099">
            <w:pPr>
              <w:spacing w:before="120" w:after="120" w:line="240" w:lineRule="auto"/>
              <w:jc w:val="both"/>
            </w:pPr>
            <w:r>
              <w:t xml:space="preserve">Unidad IV: Inferencia Estadística- Estimación de Parámetros - Poblaciones y muestras. Muestras aleatorias. Teorema límite central. Distribuciones muestrales. Estimación de parámetros. Estadísticos. Estimación puntual. Propiedades deseables de los estimadores.  Estimación por intervalos.  Intervalo de confianza para la media. Intervalo de confianza para la proporción.   </w:t>
            </w:r>
          </w:p>
          <w:p w14:paraId="72772A7C" w14:textId="77777777" w:rsidR="003C2099" w:rsidRDefault="003C2099" w:rsidP="003C2099">
            <w:pPr>
              <w:spacing w:before="120" w:after="120" w:line="240" w:lineRule="auto"/>
              <w:jc w:val="both"/>
            </w:pPr>
            <w:r>
              <w:t xml:space="preserve">  </w:t>
            </w:r>
          </w:p>
          <w:p w14:paraId="60EB7D07" w14:textId="0264B18B" w:rsidR="00613F0A" w:rsidRDefault="003C2099" w:rsidP="003C2099">
            <w:pPr>
              <w:spacing w:before="120" w:after="120" w:line="240" w:lineRule="auto"/>
              <w:jc w:val="both"/>
            </w:pPr>
            <w:r>
              <w:t xml:space="preserve">Unidad V: Test de hipótesis – Regresión y correlación – </w:t>
            </w:r>
            <w:r w:rsidR="006100E5">
              <w:t xml:space="preserve">Introducción </w:t>
            </w:r>
            <w:proofErr w:type="gramStart"/>
            <w:r w:rsidR="006100E5">
              <w:t>al</w:t>
            </w:r>
            <w:r>
              <w:t xml:space="preserve"> test</w:t>
            </w:r>
            <w:proofErr w:type="gramEnd"/>
            <w:r>
              <w:t xml:space="preserve"> de hipótesis para la media y la proporción. Análisis de regresión lineal simple. Estimación de parámetros a través del método de mínimos cuadrados. Análisis de correlación.  </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6"/>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A564EB"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2666C68C" w14:textId="77777777" w:rsidR="00CC1273" w:rsidRDefault="00CC1273" w:rsidP="00CC1273">
            <w:pPr>
              <w:spacing w:before="120" w:after="120" w:line="240" w:lineRule="auto"/>
            </w:pPr>
            <w:r>
              <w:t xml:space="preserve">Obligatoria:    </w:t>
            </w:r>
          </w:p>
          <w:p w14:paraId="4FDBC2B3" w14:textId="5FDC101A" w:rsidR="00CC1273" w:rsidRDefault="00CC1273" w:rsidP="00CC1273">
            <w:pPr>
              <w:spacing w:before="120" w:after="120" w:line="240" w:lineRule="auto"/>
            </w:pPr>
            <w:r>
              <w:t>•</w:t>
            </w:r>
            <w:r w:rsidR="00B761E6">
              <w:t xml:space="preserve"> </w:t>
            </w:r>
            <w:r>
              <w:t xml:space="preserve">Estadística elemental - lo esencial – Robert Johnson - Patricia kuby – Cengage Learning – 11ª Edición 2012.   </w:t>
            </w:r>
          </w:p>
          <w:p w14:paraId="0AAB926C" w14:textId="5BECFCE7" w:rsidR="00CC1273" w:rsidRDefault="00DF4125" w:rsidP="00CC1273">
            <w:pPr>
              <w:spacing w:before="120" w:after="120" w:line="240" w:lineRule="auto"/>
            </w:pPr>
            <w:r>
              <w:t>Unidad I</w:t>
            </w:r>
            <w:r w:rsidR="00CC1273">
              <w:t xml:space="preserve">: cap. 1, 2 y 3; Unidad II: cap. 4; Unidad III: cap. 5, 6 y 11; Unidad IV: cap. 7, 8 y 9; Unidad V: cap. 13.  </w:t>
            </w:r>
          </w:p>
          <w:p w14:paraId="731CE118" w14:textId="302A3B0B" w:rsidR="00CC1273" w:rsidRDefault="00CC1273" w:rsidP="00CC1273">
            <w:pPr>
              <w:spacing w:before="120" w:after="120" w:line="240" w:lineRule="auto"/>
            </w:pPr>
            <w:r>
              <w:t>•</w:t>
            </w:r>
            <w:r w:rsidR="00B761E6">
              <w:t xml:space="preserve"> </w:t>
            </w:r>
            <w:r>
              <w:t xml:space="preserve">Probabilidad y Estadística para ingeniería y ciencias – Jay Devore – Cengage Learning – 7ª Edición 2008.   </w:t>
            </w:r>
          </w:p>
          <w:p w14:paraId="596F5C22" w14:textId="245C12C2" w:rsidR="00B761E6" w:rsidRDefault="00DF4125" w:rsidP="00CC1273">
            <w:pPr>
              <w:spacing w:before="120" w:after="120" w:line="240" w:lineRule="auto"/>
            </w:pPr>
            <w:r>
              <w:t>Unidad I</w:t>
            </w:r>
            <w:r w:rsidR="00CC1273">
              <w:t>: cap. 1; Unidad II: cap. 2; Unidad III: cap. 3 y 4; Unidad IV: cap. 5, 6 y 7; Unidad V: cap. 8 y 12.</w:t>
            </w:r>
          </w:p>
          <w:p w14:paraId="35F447D6" w14:textId="2CAD623F" w:rsidR="00CC1273" w:rsidRDefault="00CC1273" w:rsidP="00CC1273">
            <w:pPr>
              <w:spacing w:before="120" w:after="120" w:line="240" w:lineRule="auto"/>
            </w:pPr>
            <w:r>
              <w:t xml:space="preserve"> •</w:t>
            </w:r>
            <w:r w:rsidR="00DF4125">
              <w:t xml:space="preserve"> </w:t>
            </w:r>
            <w:r>
              <w:t xml:space="preserve">Introducción a la probabilidad y estadística – William Mendenhall – Beaver Robert J. - Beaver Barbara M.- Cengage </w:t>
            </w:r>
            <w:r w:rsidR="00DF4125">
              <w:t>Learning –</w:t>
            </w:r>
            <w:r>
              <w:t xml:space="preserve"> 13ª Edición 2010.  </w:t>
            </w:r>
          </w:p>
          <w:p w14:paraId="7774A8CB" w14:textId="43AFE099" w:rsidR="00CC1273" w:rsidRDefault="00CC1273" w:rsidP="00CC1273">
            <w:pPr>
              <w:spacing w:before="120" w:after="120" w:line="240" w:lineRule="auto"/>
            </w:pPr>
            <w:r>
              <w:t xml:space="preserve">Unidad I: cap. 1, 2 y </w:t>
            </w:r>
            <w:r w:rsidR="00DF4125">
              <w:t>3;</w:t>
            </w:r>
            <w:r>
              <w:t xml:space="preserve"> Unidad II: cap. </w:t>
            </w:r>
            <w:proofErr w:type="gramStart"/>
            <w:r>
              <w:t>4 ;</w:t>
            </w:r>
            <w:proofErr w:type="gramEnd"/>
            <w:r>
              <w:t xml:space="preserve"> Unidad III: cap. 5 y 6; Unidad IV: cap. 7, 8 y 14; Unidad IV: cap. 8 y 12.  </w:t>
            </w:r>
          </w:p>
          <w:p w14:paraId="517C5B99" w14:textId="77777777" w:rsidR="00CC1273" w:rsidRDefault="00CC1273" w:rsidP="00CC1273">
            <w:pPr>
              <w:spacing w:before="120" w:after="120" w:line="240" w:lineRule="auto"/>
            </w:pPr>
            <w:r>
              <w:t xml:space="preserve">Complementaria:  </w:t>
            </w:r>
          </w:p>
          <w:p w14:paraId="2AD2CD22" w14:textId="77777777" w:rsidR="00CC1273" w:rsidRDefault="00CC1273" w:rsidP="00CC1273">
            <w:pPr>
              <w:spacing w:before="120" w:after="120" w:line="240" w:lineRule="auto"/>
            </w:pPr>
            <w:r>
              <w:t xml:space="preserve"> </w:t>
            </w:r>
          </w:p>
          <w:p w14:paraId="74144EF1" w14:textId="2830330B" w:rsidR="00CC1273" w:rsidRDefault="00CC1273" w:rsidP="00CC1273">
            <w:pPr>
              <w:spacing w:before="120" w:after="120" w:line="240" w:lineRule="auto"/>
            </w:pPr>
            <w:r>
              <w:t>•</w:t>
            </w:r>
            <w:r w:rsidR="00DF4125">
              <w:t xml:space="preserve"> </w:t>
            </w:r>
            <w:r>
              <w:t xml:space="preserve">Probabilidad y estadística para ingeniería y ciencias – Ronald E. Walpole - Raymond H. Myers Sharon.L. Myers -Keying Ye – Pearson Educación - 9ª Edición 2012.  </w:t>
            </w:r>
          </w:p>
          <w:p w14:paraId="4A25593A" w14:textId="77777777" w:rsidR="00CC1273" w:rsidRDefault="00CC1273" w:rsidP="00CC1273">
            <w:pPr>
              <w:spacing w:before="120" w:after="120" w:line="240" w:lineRule="auto"/>
            </w:pPr>
            <w:r>
              <w:t xml:space="preserve">Unidad I: Cap. 1; Unidad II: cap. 2; Unidad III: cap. 3, 4, 5 y 6; Unidad IV: cap. 8 y 9; Unidad V: cap. 10 y 11.  </w:t>
            </w:r>
          </w:p>
          <w:p w14:paraId="15DCF2A5" w14:textId="1CD5C247" w:rsidR="00CC1273" w:rsidRDefault="00CC1273" w:rsidP="00CC1273">
            <w:pPr>
              <w:spacing w:before="120" w:after="120" w:line="240" w:lineRule="auto"/>
            </w:pPr>
            <w:r>
              <w:t>•</w:t>
            </w:r>
            <w:r w:rsidR="004807AD">
              <w:t xml:space="preserve"> </w:t>
            </w:r>
            <w:r>
              <w:t xml:space="preserve">Estadística para administración y economía – Richard L. Levin – Davis </w:t>
            </w:r>
            <w:proofErr w:type="gramStart"/>
            <w:r>
              <w:t>S.Rubin</w:t>
            </w:r>
            <w:proofErr w:type="gramEnd"/>
            <w:r>
              <w:t xml:space="preserve"> – Pearson Educación – 7ª Edición 2010  </w:t>
            </w:r>
          </w:p>
          <w:p w14:paraId="58555EFC" w14:textId="77777777" w:rsidR="00CC1273" w:rsidRDefault="00CC1273" w:rsidP="00CC1273">
            <w:pPr>
              <w:spacing w:before="120" w:after="120" w:line="240" w:lineRule="auto"/>
            </w:pPr>
            <w:r>
              <w:t xml:space="preserve">Unidad I: cap. 1, 2 y 3; Unidad II: cap. 4; Unidad III: cap. 5; Unidad IV: cap. 6 y 7; Unidad V: cap. 8 y 12.  </w:t>
            </w:r>
          </w:p>
          <w:p w14:paraId="5E29C87B" w14:textId="77777777" w:rsidR="00CC1273" w:rsidRDefault="00CC1273" w:rsidP="00CC1273">
            <w:pPr>
              <w:spacing w:before="120" w:after="120" w:line="240" w:lineRule="auto"/>
            </w:pPr>
            <w:r>
              <w:t xml:space="preserve">  </w:t>
            </w:r>
          </w:p>
          <w:p w14:paraId="61B54E0A" w14:textId="03FCF5D9" w:rsidR="00613F0A" w:rsidRPr="00CC1273" w:rsidRDefault="00CC1273" w:rsidP="00CC1273">
            <w:pPr>
              <w:spacing w:before="120" w:after="120" w:line="240" w:lineRule="auto"/>
            </w:pPr>
            <w:r>
              <w:t xml:space="preserve">  </w:t>
            </w:r>
          </w:p>
        </w:tc>
      </w:tr>
    </w:tbl>
    <w:p w14:paraId="55EB7613" w14:textId="77777777" w:rsidR="00F77F0B" w:rsidRDefault="00F77F0B">
      <w:pPr>
        <w:pBdr>
          <w:top w:val="nil"/>
          <w:left w:val="nil"/>
          <w:bottom w:val="nil"/>
          <w:right w:val="nil"/>
          <w:between w:val="nil"/>
        </w:pBdr>
        <w:ind w:left="-284"/>
      </w:pPr>
    </w:p>
    <w:tbl>
      <w:tblPr>
        <w:tblStyle w:val="5"/>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A564E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33EA1DA5" w14:textId="5C4CAA55" w:rsidR="00F77F0B" w:rsidRDefault="00A70E24" w:rsidP="00034D75">
            <w:pPr>
              <w:spacing w:before="120" w:after="120" w:line="240" w:lineRule="auto"/>
            </w:pPr>
            <w:r>
              <w:t>L</w:t>
            </w:r>
            <w:r w:rsidR="00D0345A">
              <w:t xml:space="preserve">os contenidos de la materia son abordados </w:t>
            </w:r>
            <w:r w:rsidR="009725A6">
              <w:t xml:space="preserve">a través de </w:t>
            </w:r>
            <w:r>
              <w:t xml:space="preserve">clases </w:t>
            </w:r>
            <w:r w:rsidR="00410FDD">
              <w:t xml:space="preserve">presenciales </w:t>
            </w:r>
            <w:r w:rsidR="009725A6">
              <w:t xml:space="preserve">expositivas dialogadas como así también </w:t>
            </w:r>
            <w:r w:rsidR="00E043EF">
              <w:t xml:space="preserve">espacios de </w:t>
            </w:r>
            <w:r w:rsidR="0045260C">
              <w:t xml:space="preserve">prácticas </w:t>
            </w:r>
            <w:r w:rsidR="00E043EF">
              <w:t xml:space="preserve">donde se favorece la </w:t>
            </w:r>
            <w:r w:rsidR="00EA0C22">
              <w:t>participación</w:t>
            </w:r>
            <w:r w:rsidR="00E043EF">
              <w:t xml:space="preserve"> de los alumnos. </w:t>
            </w:r>
            <w:r w:rsidR="001B06D2">
              <w:t>A traves del aula virtual se logra extender el espacio real de dictado de clases, estim</w:t>
            </w:r>
            <w:r w:rsidR="00410FDD">
              <w:t>u</w:t>
            </w:r>
            <w:r w:rsidR="00D54B61">
              <w:t>l</w:t>
            </w:r>
            <w:r w:rsidR="001B06D2">
              <w:t>a</w:t>
            </w:r>
            <w:r w:rsidR="00D54B61">
              <w:t>n</w:t>
            </w:r>
            <w:r w:rsidR="001B06D2">
              <w:t>do de esta manera un intercambio entre el docente y los alumnos</w:t>
            </w:r>
            <w:r w:rsidR="007E1550">
              <w:t>. El alumno tiene acceso a la información de la materia, clases específicas</w:t>
            </w:r>
            <w:r w:rsidR="00D54B61">
              <w:t xml:space="preserve"> y </w:t>
            </w:r>
            <w:r w:rsidR="007E1550">
              <w:t>guía de ejercicios</w:t>
            </w:r>
            <w:r w:rsidR="00410FDD">
              <w:t xml:space="preserve">. </w:t>
            </w:r>
            <w:r w:rsidR="00995CA0">
              <w:t xml:space="preserve"> </w:t>
            </w:r>
          </w:p>
        </w:tc>
      </w:tr>
    </w:tbl>
    <w:p w14:paraId="48169F40" w14:textId="77777777" w:rsidR="00F77F0B" w:rsidRDefault="00F77F0B">
      <w:pPr>
        <w:pBdr>
          <w:top w:val="nil"/>
          <w:left w:val="nil"/>
          <w:bottom w:val="nil"/>
          <w:right w:val="nil"/>
          <w:between w:val="nil"/>
        </w:pBdr>
      </w:pPr>
    </w:p>
    <w:tbl>
      <w:tblPr>
        <w:tblStyle w:val="4"/>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A564EB">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586E2ADE" w14:textId="77777777" w:rsidR="00890F9A" w:rsidRPr="00071D7B" w:rsidRDefault="00890F9A" w:rsidP="00890F9A">
            <w:pPr>
              <w:spacing w:before="120" w:after="120" w:line="240" w:lineRule="auto"/>
              <w:jc w:val="both"/>
              <w:rPr>
                <w:bCs/>
              </w:rPr>
            </w:pPr>
            <w:r w:rsidRPr="00071D7B">
              <w:rPr>
                <w:bCs/>
              </w:rPr>
              <w:lastRenderedPageBreak/>
              <w:t>Se realizan dos instancias de evaluación parcial. Ambas evaluaciones de modalidad escrita, donde se plantean distintas consultas donde los alumnos deben desarrollar las respuestas asociando los distintos temas vistos en clase.</w:t>
            </w:r>
          </w:p>
          <w:p w14:paraId="156F7B51" w14:textId="77777777" w:rsidR="00890F9A" w:rsidRPr="00071D7B" w:rsidRDefault="00890F9A" w:rsidP="00890F9A">
            <w:pPr>
              <w:spacing w:before="120" w:after="120" w:line="240" w:lineRule="auto"/>
              <w:jc w:val="both"/>
              <w:rPr>
                <w:bCs/>
              </w:rPr>
            </w:pPr>
            <w:r w:rsidRPr="00071D7B">
              <w:rPr>
                <w:bCs/>
              </w:rPr>
              <w:t xml:space="preserve">Adicionalmente se solicitará 1 (uno) trabajo práctico obligatorio. </w:t>
            </w:r>
          </w:p>
          <w:p w14:paraId="211232FB" w14:textId="7FA8BA6B" w:rsidR="00D44DA5" w:rsidDel="00890F9A" w:rsidRDefault="00D44DA5" w:rsidP="00D44DA5">
            <w:pPr>
              <w:spacing w:before="120" w:after="120" w:line="240" w:lineRule="auto"/>
              <w:jc w:val="both"/>
              <w:rPr>
                <w:del w:id="1" w:author="Victor Contreras" w:date="2023-09-01T10:47:00Z"/>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p>
          <w:p w14:paraId="4F6A4CDB" w14:textId="47E6B448" w:rsidR="001B04D4" w:rsidDel="00890F9A" w:rsidRDefault="001B04D4" w:rsidP="00D44DA5">
            <w:pPr>
              <w:spacing w:before="120" w:after="120" w:line="240" w:lineRule="auto"/>
              <w:jc w:val="both"/>
              <w:rPr>
                <w:del w:id="2" w:author="Victor Contreras" w:date="2023-09-01T10:47:00Z"/>
                <w:bCs/>
              </w:rPr>
            </w:pPr>
          </w:p>
          <w:p w14:paraId="6844D157" w14:textId="06E887B6" w:rsidR="001B04D4" w:rsidRDefault="0083670F" w:rsidP="0083670F">
            <w:pPr>
              <w:spacing w:before="120" w:after="120" w:line="240" w:lineRule="auto"/>
              <w:jc w:val="both"/>
              <w:rPr>
                <w:bCs/>
              </w:rPr>
            </w:pPr>
            <w:r>
              <w:rPr>
                <w:bCs/>
              </w:rPr>
              <w:t>Los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lastRenderedPageBreak/>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6F263984" w14:textId="735786A9" w:rsidR="00F77F0B" w:rsidRPr="00D44DA5" w:rsidRDefault="00D44DA5" w:rsidP="00D44DA5">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879719E" w14:textId="77777777" w:rsidR="00F77F0B" w:rsidRDefault="00F77F0B">
            <w:pPr>
              <w:spacing w:before="120" w:after="120" w:line="240" w:lineRule="auto"/>
              <w:jc w:val="both"/>
              <w:rPr>
                <w:b/>
              </w:rPr>
            </w:pPr>
          </w:p>
          <w:p w14:paraId="56088D31" w14:textId="77777777" w:rsidR="00F77F0B" w:rsidRDefault="00F77F0B">
            <w:pPr>
              <w:spacing w:before="120" w:after="120" w:line="240" w:lineRule="auto"/>
              <w:jc w:val="both"/>
              <w:rPr>
                <w:b/>
              </w:rPr>
            </w:pP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3"/>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A564EB">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A564EB">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2"/>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A564EB">
            <w:pPr>
              <w:widowControl w:val="0"/>
              <w:numPr>
                <w:ilvl w:val="0"/>
                <w:numId w:val="1"/>
              </w:numPr>
              <w:spacing w:before="200" w:line="240" w:lineRule="auto"/>
              <w:ind w:left="392"/>
              <w:rPr>
                <w:b/>
              </w:rPr>
            </w:pPr>
            <w:bookmarkStart w:id="3" w:name="_heading=h.30j0zll" w:colFirst="0" w:colLast="0"/>
            <w:bookmarkEnd w:id="3"/>
            <w:r>
              <w:rPr>
                <w:b/>
              </w:rPr>
              <w:lastRenderedPageBreak/>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1A647B54" w14:textId="77777777" w:rsidR="00DB0E36" w:rsidRDefault="00DB0E36" w:rsidP="00DB0E36">
            <w:pPr>
              <w:spacing w:before="120" w:after="120" w:line="240" w:lineRule="auto"/>
            </w:pPr>
            <w:r>
              <w:t xml:space="preserve">Teórico: Introducción. Definiciones básicas.   </w:t>
            </w:r>
          </w:p>
          <w:p w14:paraId="209D51F3" w14:textId="1BDC177D" w:rsidR="00E37129" w:rsidRDefault="00DB0E36" w:rsidP="00DB0E36">
            <w:pPr>
              <w:spacing w:before="120" w:after="120" w:line="240" w:lineRule="auto"/>
            </w:pPr>
            <w:r>
              <w:t xml:space="preserve">Práctico: Realización de Ejercicios de aplicación.   </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2152175B" w14:textId="77777777" w:rsidR="00665767" w:rsidRDefault="00665767" w:rsidP="00665767">
            <w:pPr>
              <w:spacing w:before="120" w:after="120" w:line="240" w:lineRule="auto"/>
            </w:pPr>
            <w:r>
              <w:t xml:space="preserve">Teórico: Análisis descriptivo y presentación de datos de una variable.  </w:t>
            </w:r>
          </w:p>
          <w:p w14:paraId="46CDFED0" w14:textId="6556BDD2" w:rsidR="00E37129" w:rsidRDefault="00665767" w:rsidP="00665767">
            <w:pPr>
              <w:spacing w:before="120" w:after="120" w:line="240" w:lineRule="auto"/>
            </w:pPr>
            <w:r>
              <w:t xml:space="preserve">Práctico: Realización de Ejercicios de aplicación.  </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0299CAE0" w14:textId="77777777" w:rsidR="007C6A13" w:rsidRDefault="007C6A13" w:rsidP="007C6A13">
            <w:pPr>
              <w:spacing w:before="120" w:after="120" w:line="240" w:lineRule="auto"/>
            </w:pPr>
            <w:r>
              <w:t xml:space="preserve">Teórico: Medidas de posición, de tendencia central, de variabilidad absoluta y relativa.  </w:t>
            </w:r>
          </w:p>
          <w:p w14:paraId="1D983B70" w14:textId="6108B157" w:rsidR="00E37129" w:rsidRDefault="007C6A13" w:rsidP="007C6A13">
            <w:pPr>
              <w:spacing w:before="120" w:after="120" w:line="240" w:lineRule="auto"/>
            </w:pPr>
            <w:r>
              <w:t xml:space="preserve">Práctico: Ejercicios de aplicación.  </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078F2619" w14:textId="77777777" w:rsidR="00943693" w:rsidRDefault="00943693" w:rsidP="00943693">
            <w:pPr>
              <w:spacing w:before="120" w:after="120" w:line="240" w:lineRule="auto"/>
            </w:pPr>
            <w:r>
              <w:t xml:space="preserve">Teórico: Análisis descriptivo y presentación de datos bivariados.  </w:t>
            </w:r>
          </w:p>
          <w:p w14:paraId="68F04453" w14:textId="19B53D6A" w:rsidR="00E37129" w:rsidRDefault="00943693" w:rsidP="00943693">
            <w:pPr>
              <w:spacing w:before="120" w:after="120" w:line="240" w:lineRule="auto"/>
            </w:pPr>
            <w:r>
              <w:t xml:space="preserve">Práctico: Ejercicios de aplicación.  </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E248D3C" w14:textId="77777777" w:rsidR="007F6500" w:rsidRDefault="007F6500" w:rsidP="007F6500">
            <w:pPr>
              <w:spacing w:before="120" w:after="120" w:line="240" w:lineRule="auto"/>
            </w:pPr>
            <w:r>
              <w:t xml:space="preserve">Teórico: Probabilidad. Suceso. Sucesos excluyentes. Probabilidad condicional. Sucesos independientes  </w:t>
            </w:r>
          </w:p>
          <w:p w14:paraId="7BA40AED" w14:textId="5B4B2D55" w:rsidR="00E37129" w:rsidRDefault="007F6500" w:rsidP="007F6500">
            <w:pPr>
              <w:spacing w:before="120" w:after="120" w:line="240" w:lineRule="auto"/>
            </w:pPr>
            <w:r>
              <w:t xml:space="preserve">Práctico: Ejercicios de aplicación.  </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3BB67C62" w14:textId="77777777" w:rsidR="001E1F4D" w:rsidRDefault="001E1F4D" w:rsidP="001E1F4D">
            <w:pPr>
              <w:spacing w:before="120" w:after="120" w:line="240" w:lineRule="auto"/>
            </w:pPr>
            <w:r>
              <w:t xml:space="preserve">Teórico: Variable aleatoria discreta. Distribución Binomial.   </w:t>
            </w:r>
          </w:p>
          <w:p w14:paraId="69711569" w14:textId="62CE858E" w:rsidR="00E37129" w:rsidRDefault="001E1F4D" w:rsidP="001E1F4D">
            <w:pPr>
              <w:spacing w:before="120" w:after="120" w:line="240" w:lineRule="auto"/>
            </w:pPr>
            <w:r>
              <w:t xml:space="preserve">Práctico: Ejercicios de aplicación.  </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4EE110F7" w14:textId="77777777" w:rsidR="002577C2" w:rsidRDefault="002577C2" w:rsidP="002577C2">
            <w:pPr>
              <w:spacing w:before="120" w:after="120" w:line="240" w:lineRule="auto"/>
            </w:pPr>
            <w:r>
              <w:t xml:space="preserve">Teórico: Variable aleatoria continua. Distribución Normal.   </w:t>
            </w:r>
          </w:p>
          <w:p w14:paraId="6AE3B914" w14:textId="2B54B7FC" w:rsidR="00E37129" w:rsidRDefault="002577C2" w:rsidP="002577C2">
            <w:pPr>
              <w:spacing w:before="120" w:after="120" w:line="240" w:lineRule="auto"/>
            </w:pPr>
            <w:r>
              <w:t xml:space="preserve">Práctico: Ejercicios de aplicación.  </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0E2B7F02" w14:textId="77777777" w:rsidR="00553A1A" w:rsidRDefault="00553A1A" w:rsidP="00553A1A">
            <w:pPr>
              <w:spacing w:before="120" w:after="120" w:line="240" w:lineRule="auto"/>
            </w:pPr>
            <w:r>
              <w:t>Consultas y repaso para el primer parcial.</w:t>
            </w:r>
          </w:p>
          <w:p w14:paraId="4456F77E" w14:textId="35B427C6" w:rsidR="00E37129" w:rsidRDefault="00553A1A" w:rsidP="00553A1A">
            <w:pPr>
              <w:spacing w:before="120" w:after="120" w:line="240" w:lineRule="auto"/>
            </w:pPr>
            <w:r>
              <w:t xml:space="preserve"> Primera evaluación parcial.  </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660E8AD" w14:textId="77777777" w:rsidR="005D2C32" w:rsidRDefault="005D2C32" w:rsidP="005D2C32">
            <w:pPr>
              <w:spacing w:before="120" w:after="120" w:line="240" w:lineRule="auto"/>
            </w:pPr>
            <w:r>
              <w:t xml:space="preserve">Teórico: Variabilidad muestral. Teorema central del límite.   </w:t>
            </w:r>
          </w:p>
          <w:p w14:paraId="40857D7F" w14:textId="0ECB1A61" w:rsidR="00E37129" w:rsidRDefault="005D2C32" w:rsidP="005D2C32">
            <w:pPr>
              <w:spacing w:before="120" w:after="120" w:line="240" w:lineRule="auto"/>
            </w:pPr>
            <w:r>
              <w:t xml:space="preserve">Práctico: Realización de Ejercicios de aplicación.  </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3BFE073A" w14:textId="77777777" w:rsidR="00F67D10" w:rsidRDefault="00F67D10" w:rsidP="00F67D10">
            <w:pPr>
              <w:spacing w:before="120" w:after="120" w:line="240" w:lineRule="auto"/>
            </w:pPr>
            <w:r>
              <w:t xml:space="preserve">Teórico: Inferencia estadística que involucra a una población. Intervalo de confianza para la media y la proporción  </w:t>
            </w:r>
          </w:p>
          <w:p w14:paraId="507FCFD4" w14:textId="1B680594" w:rsidR="00E37129" w:rsidRDefault="00F67D10" w:rsidP="00F67D10">
            <w:pPr>
              <w:spacing w:before="120" w:after="120" w:line="240" w:lineRule="auto"/>
            </w:pPr>
            <w:r>
              <w:t xml:space="preserve">Práctico: Realización de Ejercicios de aplicación.  </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01AF4347" w14:textId="77777777" w:rsidR="00E37129" w:rsidRDefault="007D54FA" w:rsidP="00E37129">
            <w:pPr>
              <w:spacing w:before="120" w:after="120" w:line="240" w:lineRule="auto"/>
            </w:pPr>
            <w:r w:rsidRPr="007D54FA">
              <w:t xml:space="preserve">Teórico: Análisis de correlación y regresión  </w:t>
            </w:r>
          </w:p>
          <w:p w14:paraId="35D99122" w14:textId="5095C05D" w:rsidR="00831D17" w:rsidRDefault="00831D17" w:rsidP="00E37129">
            <w:pPr>
              <w:spacing w:before="120" w:after="120" w:line="240" w:lineRule="auto"/>
            </w:pPr>
            <w:r w:rsidRPr="00831D17">
              <w:t xml:space="preserve">Práctico: Realización de Ejercicios de aplicación.  </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24B4D18E" w14:textId="77777777" w:rsidR="0062595F" w:rsidRDefault="0062595F" w:rsidP="0062595F">
            <w:pPr>
              <w:spacing w:before="120" w:after="120" w:line="240" w:lineRule="auto"/>
            </w:pPr>
            <w:r>
              <w:t xml:space="preserve">Teórico: Aplicaciones de Chi cuadrado. Pruebas de independencia y bondad de ajuste.  </w:t>
            </w:r>
          </w:p>
          <w:p w14:paraId="1F7D33F0" w14:textId="47D7F639" w:rsidR="00E37129" w:rsidRDefault="0062595F" w:rsidP="0062595F">
            <w:pPr>
              <w:spacing w:before="120" w:after="120" w:line="240" w:lineRule="auto"/>
            </w:pPr>
            <w:r>
              <w:t xml:space="preserve">Práctico: Realización de Ejercicios de aplicación.  </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61276132" w14:textId="77777777" w:rsidR="0083592A" w:rsidRDefault="0083592A" w:rsidP="0083592A">
            <w:pPr>
              <w:spacing w:before="120" w:after="120" w:line="240" w:lineRule="auto"/>
            </w:pPr>
            <w:r>
              <w:t>Consultas y repaso para el segundo parcial.</w:t>
            </w:r>
          </w:p>
          <w:p w14:paraId="084E9EBA" w14:textId="3EC897ED" w:rsidR="00E37129" w:rsidRDefault="0083592A" w:rsidP="0083592A">
            <w:pPr>
              <w:spacing w:before="120" w:after="120" w:line="240" w:lineRule="auto"/>
            </w:pPr>
            <w:r>
              <w:lastRenderedPageBreak/>
              <w:t xml:space="preserve"> Segunda evaluación parcial.  </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lastRenderedPageBreak/>
              <w:t>Semana 14</w:t>
            </w:r>
          </w:p>
        </w:tc>
        <w:tc>
          <w:tcPr>
            <w:tcW w:w="7620" w:type="dxa"/>
            <w:tcBorders>
              <w:left w:val="single" w:sz="12" w:space="0" w:color="000000"/>
              <w:right w:val="single" w:sz="12" w:space="0" w:color="000000"/>
            </w:tcBorders>
          </w:tcPr>
          <w:p w14:paraId="079D8591" w14:textId="77777777" w:rsidR="00901DDF" w:rsidRDefault="00901DDF" w:rsidP="00901DDF">
            <w:pPr>
              <w:spacing w:before="120" w:after="120" w:line="240" w:lineRule="auto"/>
            </w:pPr>
            <w:r>
              <w:t xml:space="preserve">Consultas y repaso para los recuperatorios  </w:t>
            </w:r>
          </w:p>
          <w:p w14:paraId="79C6550B" w14:textId="4119C9F1" w:rsidR="00E37129" w:rsidRDefault="00901DDF" w:rsidP="00901DDF">
            <w:pPr>
              <w:spacing w:before="120" w:after="120" w:line="240" w:lineRule="auto"/>
            </w:pPr>
            <w:r>
              <w:t xml:space="preserve">Consultas y repaso para los recuperatorios  </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0D57D92B" w14:textId="77777777" w:rsidR="006178EC" w:rsidRDefault="006178EC" w:rsidP="006178EC">
            <w:pPr>
              <w:spacing w:before="120" w:after="120" w:line="240" w:lineRule="auto"/>
            </w:pPr>
            <w:r>
              <w:t xml:space="preserve">Recuperatorio primera evaluación parcial.  </w:t>
            </w:r>
          </w:p>
          <w:p w14:paraId="7A03705E" w14:textId="7E32F500" w:rsidR="00E37129" w:rsidRDefault="006178EC" w:rsidP="006178EC">
            <w:pPr>
              <w:spacing w:before="120" w:after="120" w:line="240" w:lineRule="auto"/>
            </w:pPr>
            <w:r>
              <w:t>Recuperatorio segunda evaluación parcial</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6B89F882" w14:textId="77777777" w:rsidR="005B55FA" w:rsidRDefault="005B55FA" w:rsidP="005B55FA">
            <w:pPr>
              <w:spacing w:before="120" w:after="120" w:line="240" w:lineRule="auto"/>
            </w:pPr>
            <w:r>
              <w:t xml:space="preserve">Consulta y repaso para el examen integrador  </w:t>
            </w:r>
          </w:p>
          <w:p w14:paraId="213C226E" w14:textId="270F759C" w:rsidR="00E37129" w:rsidRDefault="005B55FA" w:rsidP="005B55FA">
            <w:pPr>
              <w:spacing w:before="120" w:after="120" w:line="240" w:lineRule="auto"/>
            </w:pPr>
            <w:r>
              <w:t xml:space="preserve">Consulta y repaso para el examen integrador  </w:t>
            </w:r>
          </w:p>
        </w:tc>
      </w:tr>
    </w:tbl>
    <w:p w14:paraId="26B46BD5" w14:textId="77777777" w:rsidR="00F77F0B" w:rsidRDefault="00F77F0B">
      <w:pPr>
        <w:jc w:val="both"/>
      </w:pPr>
    </w:p>
    <w:tbl>
      <w:tblPr>
        <w:tblStyle w:val="1"/>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A564EB">
            <w:pPr>
              <w:spacing w:line="360" w:lineRule="auto"/>
              <w:jc w:val="both"/>
              <w:rPr>
                <w:i/>
              </w:rPr>
            </w:pPr>
            <w:r>
              <w:rPr>
                <w:i/>
              </w:rPr>
              <w:t xml:space="preserve">A partir de aquí completar únicamente las unidades </w:t>
            </w:r>
            <w:r>
              <w:rPr>
                <w:i/>
              </w:rPr>
              <w:t>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A564EB">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A564EB">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A564EB">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A564EB">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A564EB">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A564EB">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A564EB">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A564EB">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A564EB">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A564EB">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A564EB">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A564EB">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A564EB">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A564EB">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A564EB">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A564EB">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A564EB">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A564EB">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A564EB">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A564EB">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A564EB">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A564EB">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A564EB">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A564EB">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A564EB">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A564EB">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A564EB">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A564EB">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A564EB">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A564EB">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A564EB">
            <w:pPr>
              <w:spacing w:line="360" w:lineRule="auto"/>
              <w:jc w:val="both"/>
            </w:pPr>
            <w:r>
              <w:lastRenderedPageBreak/>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A564EB">
            <w:pPr>
              <w:spacing w:line="360" w:lineRule="auto"/>
              <w:jc w:val="both"/>
            </w:pPr>
            <w:r>
              <w:t>     </w:t>
            </w:r>
          </w:p>
        </w:tc>
      </w:tr>
    </w:tbl>
    <w:p w14:paraId="2E90BC7A" w14:textId="77777777" w:rsidR="00F77F0B" w:rsidRDefault="00F77F0B">
      <w:pPr>
        <w:jc w:val="both"/>
      </w:pPr>
    </w:p>
    <w:p w14:paraId="019B677F" w14:textId="77777777" w:rsidR="00F77F0B" w:rsidRDefault="00F77F0B">
      <w:pPr>
        <w:jc w:val="both"/>
      </w:pPr>
    </w:p>
    <w:p w14:paraId="41DE1814" w14:textId="44E1FA34" w:rsidR="00F77F0B" w:rsidRDefault="00A564EB">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A564EB">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7512" w14:textId="77777777" w:rsidR="00372F39" w:rsidRDefault="00372F39">
      <w:pPr>
        <w:spacing w:after="0" w:line="240" w:lineRule="auto"/>
      </w:pPr>
      <w:r>
        <w:separator/>
      </w:r>
    </w:p>
  </w:endnote>
  <w:endnote w:type="continuationSeparator" w:id="0">
    <w:p w14:paraId="666D13DA" w14:textId="77777777" w:rsidR="00372F39" w:rsidRDefault="0037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A564EB">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0059" w14:textId="77777777" w:rsidR="00372F39" w:rsidRDefault="00372F39">
      <w:pPr>
        <w:spacing w:after="0" w:line="240" w:lineRule="auto"/>
      </w:pPr>
      <w:r>
        <w:separator/>
      </w:r>
    </w:p>
  </w:footnote>
  <w:footnote w:type="continuationSeparator" w:id="0">
    <w:p w14:paraId="4A790124" w14:textId="77777777" w:rsidR="00372F39" w:rsidRDefault="00372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47CDBB40"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del w:id="4" w:author="Victor Contreras" w:date="2023-09-01T10:51:00Z">
      <w:r w:rsidDel="00890F9A">
        <w:rPr>
          <w:noProof/>
        </w:rPr>
        <mc:AlternateContent>
          <mc:Choice Requires="wps">
            <w:drawing>
              <wp:anchor distT="0" distB="0" distL="114300" distR="114300" simplePos="0" relativeHeight="251659264" behindDoc="0" locked="0" layoutInCell="1" hidden="0" allowOverlap="1" wp14:anchorId="3B306C51" wp14:editId="10D055CE">
                <wp:simplePos x="0" y="0"/>
                <wp:positionH relativeFrom="column">
                  <wp:posOffset>-194310</wp:posOffset>
                </wp:positionH>
                <wp:positionV relativeFrom="page">
                  <wp:posOffset>1017270</wp:posOffset>
                </wp:positionV>
                <wp:extent cx="5743575" cy="45085"/>
                <wp:effectExtent l="19050" t="19050" r="28575" b="31115"/>
                <wp:wrapTopAndBottom/>
                <wp:docPr id="12" name="Conector recto de flecha 12"/>
                <wp:cNvGraphicFramePr/>
                <a:graphic xmlns:a="http://schemas.openxmlformats.org/drawingml/2006/main">
                  <a:graphicData uri="http://schemas.microsoft.com/office/word/2010/wordprocessingShape">
                    <wps:wsp>
                      <wps:cNvCnPr/>
                      <wps:spPr>
                        <a:xfrm>
                          <a:off x="0" y="0"/>
                          <a:ext cx="5743575" cy="45085"/>
                        </a:xfrm>
                        <a:prstGeom prst="straightConnector1">
                          <a:avLst/>
                        </a:prstGeom>
                        <a:noFill/>
                        <a:ln w="28575" cap="flat" cmpd="sng">
                          <a:solidFill>
                            <a:srgbClr val="1C83A8"/>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08933E6" id="_x0000_t32" coordsize="21600,21600" o:spt="32" o:oned="t" path="m,l21600,21600e" filled="f">
                <v:path arrowok="t" fillok="f" o:connecttype="none"/>
                <o:lock v:ext="edit" shapetype="t"/>
              </v:shapetype>
              <v:shape id="Conector recto de flecha 12" o:spid="_x0000_s1026" type="#_x0000_t32" style="position:absolute;margin-left:-15.3pt;margin-top:80.1pt;width:452.25pt;height:3.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" strokecolor="#1c83a8" strokeweight="2.25pt">
                <v:stroke startarrowwidth="narrow" startarrowlength="short" endarrowwidth="narrow" endarrowlength="short"/>
                <w10:wrap type="topAndBottom" anchory="page"/>
              </v:shape>
            </w:pict>
          </mc:Fallback>
        </mc:AlternateContent>
      </w:r>
    </w:del>
    <w:r>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A564EB">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ins w:id="5" w:author="Victor Contreras" w:date="2023-09-01T10:51:00Z">
      <w:r w:rsidRPr="00FB31D1">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6D1F"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71D7B"/>
    <w:rsid w:val="000A7479"/>
    <w:rsid w:val="000B2E5B"/>
    <w:rsid w:val="000C0953"/>
    <w:rsid w:val="0013743B"/>
    <w:rsid w:val="001536CC"/>
    <w:rsid w:val="001B04D4"/>
    <w:rsid w:val="001B06D2"/>
    <w:rsid w:val="001C071E"/>
    <w:rsid w:val="001E1F4D"/>
    <w:rsid w:val="002577C2"/>
    <w:rsid w:val="00277C69"/>
    <w:rsid w:val="002D41CE"/>
    <w:rsid w:val="003037F9"/>
    <w:rsid w:val="003274C9"/>
    <w:rsid w:val="00327AEE"/>
    <w:rsid w:val="00372F39"/>
    <w:rsid w:val="00381BFA"/>
    <w:rsid w:val="003B7765"/>
    <w:rsid w:val="003C2099"/>
    <w:rsid w:val="003E1CB9"/>
    <w:rsid w:val="00410FDD"/>
    <w:rsid w:val="0043389A"/>
    <w:rsid w:val="00436236"/>
    <w:rsid w:val="004517CB"/>
    <w:rsid w:val="0045260C"/>
    <w:rsid w:val="004807AD"/>
    <w:rsid w:val="004B2783"/>
    <w:rsid w:val="004D051A"/>
    <w:rsid w:val="004F76E1"/>
    <w:rsid w:val="00520ECE"/>
    <w:rsid w:val="00542D62"/>
    <w:rsid w:val="00553A1A"/>
    <w:rsid w:val="00596CE4"/>
    <w:rsid w:val="005B55FA"/>
    <w:rsid w:val="005D2C32"/>
    <w:rsid w:val="005E4D39"/>
    <w:rsid w:val="005F37D7"/>
    <w:rsid w:val="006057ED"/>
    <w:rsid w:val="006100E5"/>
    <w:rsid w:val="00613F0A"/>
    <w:rsid w:val="006178EC"/>
    <w:rsid w:val="0062595F"/>
    <w:rsid w:val="00627560"/>
    <w:rsid w:val="00665767"/>
    <w:rsid w:val="00683958"/>
    <w:rsid w:val="00687B1F"/>
    <w:rsid w:val="006A215E"/>
    <w:rsid w:val="006A6827"/>
    <w:rsid w:val="006A7F68"/>
    <w:rsid w:val="006E0832"/>
    <w:rsid w:val="007029C2"/>
    <w:rsid w:val="00723744"/>
    <w:rsid w:val="007600E7"/>
    <w:rsid w:val="007C6A13"/>
    <w:rsid w:val="007D54FA"/>
    <w:rsid w:val="007E1550"/>
    <w:rsid w:val="007F6500"/>
    <w:rsid w:val="008035D6"/>
    <w:rsid w:val="00812A3E"/>
    <w:rsid w:val="008153F7"/>
    <w:rsid w:val="00831D17"/>
    <w:rsid w:val="0083592A"/>
    <w:rsid w:val="0083670F"/>
    <w:rsid w:val="00890F9A"/>
    <w:rsid w:val="008C44FC"/>
    <w:rsid w:val="008D18B5"/>
    <w:rsid w:val="00901DDF"/>
    <w:rsid w:val="00907623"/>
    <w:rsid w:val="00924AE0"/>
    <w:rsid w:val="00943693"/>
    <w:rsid w:val="009436A9"/>
    <w:rsid w:val="009725A6"/>
    <w:rsid w:val="00995CA0"/>
    <w:rsid w:val="009B3E57"/>
    <w:rsid w:val="00A160AA"/>
    <w:rsid w:val="00A17EFB"/>
    <w:rsid w:val="00A40848"/>
    <w:rsid w:val="00A54347"/>
    <w:rsid w:val="00A564EB"/>
    <w:rsid w:val="00A623EE"/>
    <w:rsid w:val="00A70E24"/>
    <w:rsid w:val="00AC45FA"/>
    <w:rsid w:val="00AF132D"/>
    <w:rsid w:val="00AF640C"/>
    <w:rsid w:val="00B2020F"/>
    <w:rsid w:val="00B67274"/>
    <w:rsid w:val="00B761E6"/>
    <w:rsid w:val="00B95923"/>
    <w:rsid w:val="00BC0D72"/>
    <w:rsid w:val="00BD45FD"/>
    <w:rsid w:val="00C00207"/>
    <w:rsid w:val="00C412C6"/>
    <w:rsid w:val="00C5306D"/>
    <w:rsid w:val="00C6308E"/>
    <w:rsid w:val="00CC1273"/>
    <w:rsid w:val="00D0345A"/>
    <w:rsid w:val="00D307E5"/>
    <w:rsid w:val="00D44DA5"/>
    <w:rsid w:val="00D54B61"/>
    <w:rsid w:val="00DB0E36"/>
    <w:rsid w:val="00DC2998"/>
    <w:rsid w:val="00DF4125"/>
    <w:rsid w:val="00E043EF"/>
    <w:rsid w:val="00E10230"/>
    <w:rsid w:val="00E37129"/>
    <w:rsid w:val="00E63D79"/>
    <w:rsid w:val="00EA0C22"/>
    <w:rsid w:val="00EA1674"/>
    <w:rsid w:val="00EB0712"/>
    <w:rsid w:val="00EB5CD3"/>
    <w:rsid w:val="00F1423F"/>
    <w:rsid w:val="00F67D10"/>
    <w:rsid w:val="00F77F0B"/>
    <w:rsid w:val="00F836B6"/>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4">
    <w:name w:val="24"/>
    <w:basedOn w:val="TableNormal1"/>
    <w:tblPr>
      <w:tblStyleRowBandSize w:val="1"/>
      <w:tblStyleColBandSize w:val="1"/>
      <w:tblCellMar>
        <w:left w:w="115" w:type="dxa"/>
        <w:right w:w="115" w:type="dxa"/>
      </w:tblCellMar>
    </w:tblPr>
  </w:style>
  <w:style w:type="table" w:customStyle="1" w:styleId="23">
    <w:name w:val="23"/>
    <w:basedOn w:val="TableNormal1"/>
    <w:tblPr>
      <w:tblStyleRowBandSize w:val="1"/>
      <w:tblStyleColBandSize w:val="1"/>
      <w:tblCellMar>
        <w:left w:w="115" w:type="dxa"/>
        <w:right w:w="1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12">
    <w:name w:val="12"/>
    <w:basedOn w:val="TableNormal1"/>
    <w:tblPr>
      <w:tblStyleRowBandSize w:val="1"/>
      <w:tblStyleColBandSize w:val="1"/>
      <w:tblCellMar>
        <w:left w:w="115" w:type="dxa"/>
        <w:right w:w="1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tblPr>
      <w:tblStyleRowBandSize w:val="1"/>
      <w:tblStyleColBandSize w:val="1"/>
      <w:tblCellMar>
        <w:left w:w="115" w:type="dxa"/>
        <w:right w:w="115" w:type="dxa"/>
      </w:tblCellMar>
    </w:tblPr>
  </w:style>
  <w:style w:type="table" w:customStyle="1" w:styleId="8">
    <w:name w:val="8"/>
    <w:basedOn w:val="TableNormal1"/>
    <w:tblPr>
      <w:tblStyleRowBandSize w:val="1"/>
      <w:tblStyleColBandSize w:val="1"/>
      <w:tblCellMar>
        <w:left w:w="11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CellMar>
        <w:left w:w="115" w:type="dxa"/>
        <w:right w:w="115" w:type="dxa"/>
      </w:tblCellMar>
    </w:tblPr>
  </w:style>
  <w:style w:type="table" w:customStyle="1" w:styleId="4">
    <w:name w:val="4"/>
    <w:basedOn w:val="TableNormal1"/>
    <w:tblPr>
      <w:tblStyleRowBandSize w:val="1"/>
      <w:tblStyleColBandSize w:val="1"/>
      <w:tblCellMar>
        <w:left w:w="115" w:type="dxa"/>
        <w:right w:w="115" w:type="dxa"/>
      </w:tblCellMar>
    </w:tblPr>
  </w:style>
  <w:style w:type="table" w:customStyle="1" w:styleId="3">
    <w:name w:val="3"/>
    <w:basedOn w:val="TableNormal1"/>
    <w:tblPr>
      <w:tblStyleRowBandSize w:val="1"/>
      <w:tblStyleColBandSize w:val="1"/>
      <w:tblCellMar>
        <w:left w:w="115" w:type="dxa"/>
        <w:right w:w="115" w:type="dxa"/>
      </w:tblCellMar>
    </w:tblPr>
  </w:style>
  <w:style w:type="table" w:customStyle="1" w:styleId="2">
    <w:name w:val="2"/>
    <w:basedOn w:val="TableNormal1"/>
    <w:tblPr>
      <w:tblStyleRowBandSize w:val="1"/>
      <w:tblStyleColBandSize w:val="1"/>
      <w:tblCellMar>
        <w:left w:w="115" w:type="dxa"/>
        <w:right w:w="115" w:type="dxa"/>
      </w:tblCellMar>
    </w:tblPr>
  </w:style>
  <w:style w:type="table" w:customStyle="1" w:styleId="1">
    <w:name w:val="1"/>
    <w:basedOn w:val="TableNormal1"/>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2169</Words>
  <Characters>11935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Alberto EVANGELISTA</dc:creator>
  <cp:lastModifiedBy>Carlos Alberto EVANGELISTA</cp:lastModifiedBy>
  <cp:revision>4</cp:revision>
  <dcterms:created xsi:type="dcterms:W3CDTF">2023-10-03T23:35:00Z</dcterms:created>
  <dcterms:modified xsi:type="dcterms:W3CDTF">2023-10-03T23:36:00Z</dcterms:modified>
</cp:coreProperties>
</file>