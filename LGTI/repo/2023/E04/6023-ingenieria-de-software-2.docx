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599"/>
        <w:gridCol w:w="432"/>
        <w:gridCol w:w="842"/>
        <w:gridCol w:w="350"/>
        <w:gridCol w:w="783"/>
        <w:gridCol w:w="1120"/>
        <w:gridCol w:w="674"/>
        <w:gridCol w:w="1895"/>
      </w:tblGrid>
      <w:tr w:rsidR="00F77F0B" w14:paraId="70A4437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000000">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000000">
            <w:pPr>
              <w:spacing w:after="0" w:line="240" w:lineRule="auto"/>
              <w:rPr>
                <w:b/>
              </w:rPr>
            </w:pPr>
            <w:r>
              <w:rPr>
                <w:b/>
              </w:rPr>
              <w:t xml:space="preserve">Unidad Académica </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000000">
            <w:pPr>
              <w:ind w:left="663" w:hanging="663"/>
              <w:rPr>
                <w:b/>
              </w:rPr>
            </w:pPr>
            <w:r>
              <w:rPr>
                <w:b/>
              </w:rPr>
              <w:t>Carrera/s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000000">
            <w:pPr>
              <w:ind w:left="663" w:hanging="663"/>
              <w:rPr>
                <w:b/>
              </w:rPr>
            </w:pPr>
            <w:r>
              <w:rPr>
                <w:b/>
              </w:rPr>
              <w:t>Plan de Estudios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000000">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000000">
            <w:pPr>
              <w:rPr>
                <w:b/>
              </w:rPr>
            </w:pPr>
            <w:r>
              <w:rPr>
                <w:b/>
              </w:rPr>
              <w:t>Nombre</w:t>
            </w:r>
          </w:p>
        </w:tc>
        <w:tc>
          <w:tcPr>
            <w:tcW w:w="4009"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68E1D86B" w:rsidR="00F77F0B" w:rsidRDefault="00AF640C">
            <w:r w:rsidRPr="002C1110">
              <w:rPr>
                <w:b/>
              </w:rPr>
              <w:t>INGENIERÍA DE SOFTWARE II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000000">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0BF4ECFE" w:rsidR="00F77F0B" w:rsidRDefault="00AF640C">
            <w:r>
              <w:t>6023</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000000">
            <w:pPr>
              <w:rPr>
                <w:b/>
              </w:rPr>
            </w:pPr>
            <w:r>
              <w:rPr>
                <w:b/>
              </w:rPr>
              <w:t>Modalidad</w:t>
            </w:r>
          </w:p>
        </w:tc>
        <w:tc>
          <w:tcPr>
            <w:tcW w:w="2032" w:type="dxa"/>
            <w:gridSpan w:val="2"/>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000000">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2"/>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000000">
            <w:pPr>
              <w:rPr>
                <w:b/>
              </w:rPr>
            </w:pPr>
            <w:r>
              <w:rPr>
                <w:b/>
              </w:rPr>
              <w:t>Equipo responsable</w:t>
            </w:r>
          </w:p>
          <w:p w14:paraId="2D0837FE" w14:textId="77777777" w:rsidR="00F77F0B" w:rsidRDefault="00F77F0B">
            <w:pPr>
              <w:rPr>
                <w:b/>
              </w:rPr>
            </w:pP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14A5ED9" w14:textId="77777777" w:rsidR="00F77F0B" w:rsidRDefault="00AF640C">
            <w:pPr>
              <w:spacing w:after="0" w:line="240" w:lineRule="auto"/>
              <w:rPr>
                <w:b/>
              </w:rPr>
            </w:pPr>
            <w:r>
              <w:rPr>
                <w:b/>
              </w:rPr>
              <w:t>VÍCTOR HUGO CONTRERAS</w:t>
            </w:r>
          </w:p>
          <w:p w14:paraId="2F58C592" w14:textId="47640633" w:rsidR="00C646FC" w:rsidRDefault="00C646FC">
            <w:pPr>
              <w:spacing w:after="0" w:line="240" w:lineRule="auto"/>
              <w:rPr>
                <w:b/>
              </w:rPr>
            </w:pPr>
            <w:r>
              <w:rPr>
                <w:b/>
              </w:rPr>
              <w:t>JAVIER MOLINA</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000000">
            <w:pPr>
              <w:ind w:left="1"/>
              <w:rPr>
                <w:b/>
              </w:rPr>
            </w:pPr>
            <w:r>
              <w:rPr>
                <w:b/>
              </w:rPr>
              <w:t>Año y mes de presentación del programa</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6BDAA0AB" w:rsidR="00F77F0B" w:rsidRDefault="00AF640C">
            <w:pPr>
              <w:rPr>
                <w:b/>
              </w:rPr>
            </w:pPr>
            <w:r>
              <w:rPr>
                <w:b/>
              </w:rPr>
              <w:t>2023-0</w:t>
            </w:r>
            <w:r w:rsidR="00803E40">
              <w:rPr>
                <w:b/>
              </w:rPr>
              <w:t>9</w:t>
            </w:r>
          </w:p>
        </w:tc>
      </w:tr>
      <w:tr w:rsidR="00F77F0B" w14:paraId="409FB6CB"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000000">
            <w:pPr>
              <w:tabs>
                <w:tab w:val="left" w:pos="0"/>
              </w:tabs>
              <w:ind w:left="663" w:hanging="663"/>
              <w:rPr>
                <w:b/>
              </w:rPr>
            </w:pPr>
            <w:r>
              <w:rPr>
                <w:b/>
              </w:rPr>
              <w:t>Horas de clase semanales</w:t>
            </w:r>
          </w:p>
        </w:tc>
        <w:tc>
          <w:tcPr>
            <w:tcW w:w="1275" w:type="dxa"/>
            <w:gridSpan w:val="2"/>
            <w:tcBorders>
              <w:top w:val="single" w:sz="12" w:space="0" w:color="000000"/>
              <w:left w:val="single" w:sz="12" w:space="0" w:color="000000"/>
              <w:bottom w:val="single" w:sz="12" w:space="0" w:color="000000"/>
              <w:right w:val="single" w:sz="12" w:space="0" w:color="000000"/>
            </w:tcBorders>
          </w:tcPr>
          <w:p w14:paraId="562B16A5" w14:textId="410CFFD4" w:rsidR="00F77F0B" w:rsidRDefault="00000000">
            <w:pPr>
              <w:ind w:left="660" w:hanging="660"/>
            </w:pPr>
            <w:r>
              <w:t>     </w:t>
            </w:r>
            <w:r w:rsidR="00AF640C">
              <w:t>6</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000000">
            <w:pPr>
              <w:tabs>
                <w:tab w:val="left" w:pos="0"/>
              </w:tabs>
              <w:ind w:left="663" w:hanging="663"/>
              <w:rPr>
                <w:b/>
              </w:rPr>
            </w:pPr>
            <w:r>
              <w:rPr>
                <w:b/>
              </w:rPr>
              <w:t>Horas de clase totales</w:t>
            </w:r>
          </w:p>
        </w:tc>
        <w:tc>
          <w:tcPr>
            <w:tcW w:w="1275" w:type="dxa"/>
            <w:gridSpan w:val="2"/>
            <w:vMerge w:val="restart"/>
            <w:tcBorders>
              <w:top w:val="single" w:sz="12" w:space="0" w:color="000000"/>
              <w:left w:val="single" w:sz="12" w:space="0" w:color="000000"/>
              <w:right w:val="single" w:sz="12" w:space="0" w:color="000000"/>
            </w:tcBorders>
          </w:tcPr>
          <w:p w14:paraId="36E5D4D2" w14:textId="0656DFD9" w:rsidR="00F77F0B" w:rsidRDefault="00AF640C" w:rsidP="00A54347">
            <w:pPr>
              <w:ind w:left="660" w:hanging="660"/>
              <w:jc w:val="center"/>
            </w:pPr>
            <w:r>
              <w:t>96</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000000">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2C0324A0" w:rsidR="00F77F0B" w:rsidRDefault="00F77F0B">
            <w:pPr>
              <w:ind w:left="660" w:hanging="660"/>
            </w:pP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000000">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14CEDDC4" w:rsidR="00F77F0B" w:rsidRDefault="00F77F0B">
            <w:pPr>
              <w:ind w:left="660" w:hanging="660"/>
            </w:pP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000000">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000000">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000000">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7D26C166" w:rsidR="00F77F0B" w:rsidRDefault="00AF640C">
            <w:pPr>
              <w:ind w:hanging="2"/>
            </w:pPr>
            <w:r w:rsidRPr="002C1110">
              <w:t>INGENIERÍA DE SOFTWARE I</w:t>
            </w:r>
          </w:p>
        </w:tc>
        <w:tc>
          <w:tcPr>
            <w:tcW w:w="1114" w:type="dxa"/>
            <w:tcBorders>
              <w:top w:val="nil"/>
              <w:left w:val="nil"/>
              <w:bottom w:val="single" w:sz="4" w:space="0" w:color="000000"/>
              <w:right w:val="single" w:sz="12" w:space="0" w:color="000000"/>
            </w:tcBorders>
          </w:tcPr>
          <w:p w14:paraId="124F46A3" w14:textId="00B8D179" w:rsidR="00F77F0B" w:rsidRDefault="00AF640C">
            <w:pPr>
              <w:ind w:hanging="2"/>
              <w:rPr>
                <w:highlight w:val="yellow"/>
              </w:rPr>
            </w:pPr>
            <w:r>
              <w:rPr>
                <w:highlight w:val="yellow"/>
              </w:rPr>
              <w:t>6014</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7777777" w:rsidR="00F77F0B" w:rsidRDefault="00000000">
            <w:pPr>
              <w:ind w:left="660" w:hanging="660"/>
            </w:pPr>
            <w:r>
              <w:t>     </w:t>
            </w:r>
          </w:p>
        </w:tc>
        <w:tc>
          <w:tcPr>
            <w:tcW w:w="1114" w:type="dxa"/>
            <w:tcBorders>
              <w:top w:val="single" w:sz="4" w:space="0" w:color="000000"/>
              <w:left w:val="nil"/>
              <w:bottom w:val="single" w:sz="4" w:space="0" w:color="000000"/>
              <w:right w:val="single" w:sz="12" w:space="0" w:color="000000"/>
            </w:tcBorders>
          </w:tcPr>
          <w:p w14:paraId="3D476B9C" w14:textId="77777777" w:rsidR="00F77F0B" w:rsidRDefault="00F77F0B">
            <w:pPr>
              <w:ind w:left="660" w:hanging="660"/>
              <w:rPr>
                <w:highlight w:val="lightGray"/>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000000">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4DF29234" w14:textId="6B12A2D8" w:rsidR="00F77F0B" w:rsidRDefault="00AF640C" w:rsidP="00A54347">
            <w:pPr>
              <w:spacing w:before="120" w:after="120" w:line="240" w:lineRule="auto"/>
              <w:jc w:val="both"/>
            </w:pPr>
            <w:r>
              <w:t xml:space="preserve">Lenguajes de modelado de sistemas, refinamiento de modelos de análisis y modelos en el diseño de sistemas. Diseño de interfaz de usuario. Diseño de arquitectura. Patrones de diseño. Pruebas de software. Verificación y validación. </w:t>
            </w:r>
            <w:r w:rsidR="00FB25DB">
              <w:t>M</w:t>
            </w:r>
            <w:r>
              <w:t xml:space="preserve">étricas. Gestión del riesgo. </w:t>
            </w:r>
            <w:r w:rsidR="00FB25DB">
              <w:t>G</w:t>
            </w:r>
            <w:r>
              <w:t>estión</w:t>
            </w:r>
            <w:r w:rsidR="00FB25DB">
              <w:t xml:space="preserve"> </w:t>
            </w:r>
            <w:r>
              <w:t>de configuración.</w:t>
            </w:r>
          </w:p>
          <w:p w14:paraId="6DDFAFED" w14:textId="77777777" w:rsidR="00F77F0B" w:rsidRDefault="00F77F0B">
            <w:pPr>
              <w:spacing w:before="120" w:after="120" w:line="240" w:lineRule="auto"/>
            </w:pP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1E4805F0" w14:textId="0B285FE2" w:rsidR="00036CDB" w:rsidRDefault="00036CDB" w:rsidP="00036CDB">
            <w:pPr>
              <w:spacing w:before="120" w:after="120" w:line="240" w:lineRule="auto"/>
              <w:jc w:val="both"/>
            </w:pPr>
            <w:r>
              <w:t>En las asignaturas previas el estudiante ha adquirido los conocimientos básicos que le permiten desarrollar un producto software. En esta asignatura se trabaja sobre los conocimientos y habilidades necesarios para que el producto cumpla los requisitos explícitos e implícitos de los usuarios, incluyendo los relativos a los costos y plazos de desarrollo.</w:t>
            </w:r>
          </w:p>
          <w:p w14:paraId="6D11F26F" w14:textId="2400404A" w:rsidR="00036CDB" w:rsidRDefault="00036CDB" w:rsidP="00036CDB">
            <w:pPr>
              <w:spacing w:before="120" w:after="120" w:line="240" w:lineRule="auto"/>
              <w:jc w:val="both"/>
            </w:pPr>
            <w:r>
              <w:t>Se pretende incorporar a la formación del estudiante aspectos vinculados a su futura función como líder de proyectos en el desarrollo de software. La confección del programa se ha realizado tomando como eje de la asignatura el concepto de calidad. A partir del mismo se presentan los distintos temas, analizando fundamentalmente su contribución a la calidad, tanto del producto de software como del proceso que llevó a desarrollarlo.</w:t>
            </w:r>
          </w:p>
          <w:p w14:paraId="4746BD6D" w14:textId="58D42346" w:rsidR="00FB25DB" w:rsidRDefault="001214E7" w:rsidP="00036CDB">
            <w:pPr>
              <w:spacing w:before="120" w:after="120" w:line="240" w:lineRule="auto"/>
              <w:jc w:val="both"/>
            </w:pPr>
            <w:r>
              <w:t>Un</w:t>
            </w:r>
            <w:r w:rsidR="0095358F">
              <w:t xml:space="preserve">a métrica </w:t>
            </w:r>
            <w:r w:rsidR="00FB25DB">
              <w:t>de medida significativ</w:t>
            </w:r>
            <w:r w:rsidR="0095358F">
              <w:t xml:space="preserve">a </w:t>
            </w:r>
            <w:r w:rsidR="00FB25DB">
              <w:t>que permit</w:t>
            </w:r>
            <w:r>
              <w:t>a</w:t>
            </w:r>
            <w:r w:rsidR="00FB25DB">
              <w:t xml:space="preserve"> evaluar el grado de compresión de los </w:t>
            </w:r>
            <w:r w:rsidR="00036CDB">
              <w:t>conocimientos</w:t>
            </w:r>
            <w:r w:rsidR="00FB25DB">
              <w:t xml:space="preserve"> e</w:t>
            </w:r>
            <w:r w:rsidR="00036CDB">
              <w:t>n</w:t>
            </w:r>
            <w:r w:rsidR="00FB25DB">
              <w:t xml:space="preserve"> la elaboración de un sistema de información</w:t>
            </w:r>
            <w:r w:rsidR="0095358F">
              <w:t>; c</w:t>
            </w:r>
            <w:r w:rsidR="00FB25DB">
              <w:t>ontribuyendo</w:t>
            </w:r>
            <w:r w:rsidR="0095358F">
              <w:t xml:space="preserve"> </w:t>
            </w:r>
            <w:r w:rsidR="00FB25DB">
              <w:t xml:space="preserve">un criterio analítico unificando </w:t>
            </w:r>
            <w:r w:rsidR="0095358F">
              <w:t xml:space="preserve">conocimientos </w:t>
            </w:r>
            <w:r w:rsidR="00FB25DB">
              <w:t>y conduciendo el saber, la práctica guiada permite robustecer el perfil profesional del futuro egresado.</w:t>
            </w:r>
          </w:p>
          <w:p w14:paraId="767C8C53" w14:textId="2257CB81" w:rsidR="00F77F0B" w:rsidRDefault="00FB25DB" w:rsidP="00A54347">
            <w:pPr>
              <w:spacing w:before="120" w:after="120" w:line="240" w:lineRule="auto"/>
              <w:jc w:val="both"/>
            </w:pPr>
            <w:r>
              <w:t xml:space="preserve">La construcción de sistemas de información adaptados a un contexto determinado, son promovidos por la </w:t>
            </w:r>
            <w:r w:rsidR="0095358F">
              <w:t xml:space="preserve">asignatura </w:t>
            </w:r>
            <w:r>
              <w:t xml:space="preserve">a través del uso de las técnicas modernas de modelización, estimulando las destrezas personales que faciliten las técnicas necesarias para aprovechar las diferentes métricas de calidad, </w:t>
            </w:r>
            <w:r w:rsidR="0095358F">
              <w:t>el d</w:t>
            </w:r>
            <w:r w:rsidR="0095358F" w:rsidRPr="004B6FE4">
              <w:rPr>
                <w:bCs/>
              </w:rPr>
              <w:t xml:space="preserve">iseño </w:t>
            </w:r>
            <w:r w:rsidR="0095358F">
              <w:rPr>
                <w:bCs/>
              </w:rPr>
              <w:t>a</w:t>
            </w:r>
            <w:r w:rsidR="0095358F" w:rsidRPr="004B6FE4">
              <w:rPr>
                <w:bCs/>
              </w:rPr>
              <w:t>rquitectónico</w:t>
            </w:r>
            <w:r w:rsidR="0095358F">
              <w:rPr>
                <w:bCs/>
              </w:rPr>
              <w:t xml:space="preserve"> entre otros</w:t>
            </w:r>
            <w:r w:rsidR="0095358F">
              <w:t xml:space="preserve"> </w:t>
            </w:r>
            <w:r>
              <w:t>con la finalidad de construir componentes de software y evaluar el rendimiento de este.</w:t>
            </w:r>
          </w:p>
          <w:p w14:paraId="23204D1B" w14:textId="77777777" w:rsidR="00F77F0B" w:rsidRDefault="00000000">
            <w:pPr>
              <w:spacing w:before="120" w:after="120" w:line="240" w:lineRule="auto"/>
            </w:pPr>
            <w:r>
              <w:t>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60207944" w14:textId="77777777" w:rsidR="00FB25DB" w:rsidRDefault="00FB25DB" w:rsidP="00A54347">
            <w:pPr>
              <w:spacing w:before="120" w:after="120" w:line="240" w:lineRule="auto"/>
              <w:jc w:val="both"/>
            </w:pPr>
            <w:r>
              <w:t>Objetivo General</w:t>
            </w:r>
          </w:p>
          <w:p w14:paraId="10469968" w14:textId="650F750B" w:rsidR="006A215E" w:rsidRDefault="00FB25DB" w:rsidP="00A54347">
            <w:pPr>
              <w:spacing w:before="120" w:after="120" w:line="240" w:lineRule="auto"/>
              <w:jc w:val="both"/>
            </w:pPr>
            <w:r>
              <w:t>Sobre técnicas de desarrollo de software, el egresado debe afianzar los conocimientos con la finalidad de generar sistemas de información para las organizaciones e integrar los saberes sobre relevamiento, análisis y diseño de software.</w:t>
            </w:r>
          </w:p>
          <w:p w14:paraId="340981FD" w14:textId="77777777" w:rsidR="006A215E" w:rsidRDefault="006A215E" w:rsidP="00A54347">
            <w:pPr>
              <w:spacing w:before="120" w:after="120" w:line="240" w:lineRule="auto"/>
              <w:jc w:val="both"/>
            </w:pPr>
          </w:p>
          <w:p w14:paraId="19BEB2ED" w14:textId="6BCC8420" w:rsidR="00FB25DB" w:rsidRDefault="00FB25DB" w:rsidP="00A54347">
            <w:pPr>
              <w:spacing w:before="120" w:after="120" w:line="240" w:lineRule="auto"/>
              <w:jc w:val="both"/>
            </w:pPr>
            <w:r>
              <w:t>Objetivos Específicos</w:t>
            </w:r>
          </w:p>
          <w:p w14:paraId="43E2F534" w14:textId="77777777" w:rsidR="00FB25DB" w:rsidRDefault="00FB25DB" w:rsidP="00A54347">
            <w:pPr>
              <w:spacing w:before="120" w:after="120" w:line="240" w:lineRule="auto"/>
              <w:jc w:val="both"/>
            </w:pPr>
            <w:r>
              <w:t>Recurrir a metodologías avanzadas para gestión de proyectos y percibir los compendios que se utilizan para lograr una óptima gestión del riesgo para construir aplicaciones que posean sólidos mecanismos de control y gestión de calidad.</w:t>
            </w:r>
          </w:p>
          <w:p w14:paraId="74E5B430" w14:textId="77777777" w:rsidR="00FB25DB" w:rsidRDefault="00FB25DB" w:rsidP="00A54347">
            <w:pPr>
              <w:spacing w:before="120" w:after="120" w:line="240" w:lineRule="auto"/>
              <w:jc w:val="both"/>
            </w:pPr>
            <w:r>
              <w:t>Implantar las técnicas que permitan incorporar los conceptos de ingeniería del software orientado a objetos, como también lograr conocimientos alusivos al ciclo de vida del producto (software) así como el análisis estratégico sobre la eficacia tiempo y forma del mantenimiento de este.</w:t>
            </w:r>
          </w:p>
          <w:p w14:paraId="2B3E8FA6" w14:textId="77777777" w:rsidR="00FB25DB" w:rsidRDefault="00FB25DB" w:rsidP="00A54347">
            <w:pPr>
              <w:spacing w:before="120" w:after="120" w:line="240" w:lineRule="auto"/>
              <w:jc w:val="both"/>
            </w:pPr>
            <w:r>
              <w:t>Desarrollar las destrezas que se necesitan para proporcionar una planificación y seguimiento del proyecto conforme a las necesidades del mercado. Vincular los conocimientos de producción de software a las métricas concernientes, a fin de alcanzar indicadores que mejoren la rentabilidad en la producción.</w:t>
            </w:r>
          </w:p>
          <w:p w14:paraId="1E813196" w14:textId="3B099535" w:rsidR="00F77F0B" w:rsidRDefault="00FB25DB" w:rsidP="001214E7">
            <w:pPr>
              <w:spacing w:before="120" w:after="120" w:line="240" w:lineRule="auto"/>
              <w:jc w:val="both"/>
            </w:pPr>
            <w:r>
              <w:t>Comprender el aporte que la ingeniería basada en componentes al desarrollo de software y utilizar técnicas avanzadas en la modelización de sistemas de información, con el objetivo de adaptar los sistemas de información al contexto variable.</w:t>
            </w:r>
          </w:p>
          <w:p w14:paraId="5D580741" w14:textId="77777777" w:rsidR="00F77F0B" w:rsidRDefault="00F77F0B">
            <w:pPr>
              <w:spacing w:before="120" w:after="120" w:line="240" w:lineRule="auto"/>
            </w:pP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312A2FDB" w14:textId="1C86F6AC" w:rsidR="00FB25DB" w:rsidRPr="00803E40" w:rsidRDefault="00893CE6" w:rsidP="00FB25DB">
            <w:pPr>
              <w:spacing w:before="120" w:after="120" w:line="240" w:lineRule="auto"/>
              <w:jc w:val="both"/>
              <w:rPr>
                <w:bCs/>
              </w:rPr>
            </w:pPr>
            <w:r w:rsidRPr="00803E40">
              <w:rPr>
                <w:bCs/>
              </w:rPr>
              <w:t>Repaso general de conocimientos adquiridos /Presentación de la Materia</w:t>
            </w:r>
          </w:p>
          <w:p w14:paraId="1162E6AE" w14:textId="634651BE" w:rsidR="00FB25DB" w:rsidRPr="00803E40" w:rsidRDefault="00FB25DB" w:rsidP="00FB25DB">
            <w:pPr>
              <w:spacing w:before="120" w:after="120" w:line="240" w:lineRule="auto"/>
              <w:jc w:val="both"/>
              <w:rPr>
                <w:bCs/>
              </w:rPr>
            </w:pPr>
            <w:r w:rsidRPr="00803E40">
              <w:rPr>
                <w:bCs/>
              </w:rPr>
              <w:t>El Software. Del Producto. Definición y alcance de un sistema. Selección de herramientas. Análisis estratégico sobre la vida del producto (software). Pautas de Mantenimiento. Reconvertir Vs. Mantener.</w:t>
            </w:r>
            <w:r w:rsidR="006A215E" w:rsidRPr="00803E40">
              <w:rPr>
                <w:bCs/>
              </w:rPr>
              <w:t xml:space="preserve"> </w:t>
            </w:r>
            <w:r w:rsidRPr="00803E40">
              <w:rPr>
                <w:bCs/>
              </w:rPr>
              <w:t xml:space="preserve">Del Proceso. Métodos y herramientas. Etapas en la construcción de un software. Modelos de procesos. Modelo lineal secuencial. Modelo de prototipos. El modelo DRA. Modelos evolutivos: modelo incremental, modelo espiral, modelo de desarrollo concurrente. Modelo de ensamblaje de componentes. Modelo de métodos formales. Formación y gestión de equipos de trabajo. Conceptos de planificación y seguimiento de proyectos de software. </w:t>
            </w:r>
          </w:p>
          <w:p w14:paraId="1A3851FE" w14:textId="77777777" w:rsidR="00FB25DB" w:rsidRPr="00FB25DB" w:rsidRDefault="00FB25DB" w:rsidP="00FB25DB">
            <w:pPr>
              <w:spacing w:before="120" w:after="120" w:line="240" w:lineRule="auto"/>
              <w:jc w:val="both"/>
              <w:rPr>
                <w:bCs/>
              </w:rPr>
            </w:pPr>
          </w:p>
          <w:p w14:paraId="7DAE3A43" w14:textId="7A097BD1" w:rsidR="00FB25DB" w:rsidRPr="00FB25DB" w:rsidRDefault="00FB25DB" w:rsidP="00FB25DB">
            <w:pPr>
              <w:spacing w:before="120" w:after="120" w:line="240" w:lineRule="auto"/>
              <w:jc w:val="both"/>
              <w:rPr>
                <w:bCs/>
              </w:rPr>
            </w:pPr>
            <w:r w:rsidRPr="00FB25DB">
              <w:rPr>
                <w:bCs/>
              </w:rPr>
              <w:t xml:space="preserve">Unidad </w:t>
            </w:r>
            <w:r w:rsidR="00893CE6">
              <w:rPr>
                <w:bCs/>
              </w:rPr>
              <w:t>1</w:t>
            </w:r>
            <w:r w:rsidRPr="00FB25DB">
              <w:rPr>
                <w:bCs/>
              </w:rPr>
              <w:t xml:space="preserve">: </w:t>
            </w:r>
            <w:r w:rsidR="00913D03" w:rsidRPr="00913D03">
              <w:rPr>
                <w:bCs/>
              </w:rPr>
              <w:t>Medición y Métricas del Software</w:t>
            </w:r>
          </w:p>
          <w:p w14:paraId="01389D35" w14:textId="3D52A8F2" w:rsidR="00FB25DB" w:rsidRDefault="00FB25DB" w:rsidP="00FB25DB">
            <w:pPr>
              <w:spacing w:before="120" w:after="120" w:line="240" w:lineRule="auto"/>
              <w:jc w:val="both"/>
              <w:rPr>
                <w:bCs/>
              </w:rPr>
            </w:pPr>
            <w:r w:rsidRPr="00FB25DB">
              <w:rPr>
                <w:bCs/>
              </w:rPr>
              <w:t>Métricas de proyectos. Medida, métrica e indicadores. Mediciones del software. Integración de las métricas al proceso de ingeniería del software. Adaptación de las métricas a pequeñas y medianas empresas.</w:t>
            </w:r>
            <w:r w:rsidR="006A215E">
              <w:t xml:space="preserve"> </w:t>
            </w:r>
            <w:r w:rsidR="006A215E" w:rsidRPr="00FB25DB">
              <w:rPr>
                <w:bCs/>
              </w:rPr>
              <w:t xml:space="preserve">Métricas </w:t>
            </w:r>
            <w:r w:rsidR="006A215E">
              <w:rPr>
                <w:bCs/>
              </w:rPr>
              <w:t>para el d</w:t>
            </w:r>
            <w:r w:rsidR="006A215E">
              <w:t>iseño de interfaz de usuario</w:t>
            </w:r>
            <w:r>
              <w:rPr>
                <w:bCs/>
              </w:rPr>
              <w:t xml:space="preserve"> </w:t>
            </w:r>
            <w:r w:rsidRPr="00FB25DB">
              <w:rPr>
                <w:bCs/>
              </w:rPr>
              <w:t>Métricas técnicas del software. Métricas para la calidad. Métricas del modelo de análisis. Métricas del modelo de diseño. Métricas del código fuente. Métricas para la prueba. Métricas de Mantenimiento.</w:t>
            </w:r>
          </w:p>
          <w:p w14:paraId="06BFB4E6" w14:textId="77777777" w:rsidR="006A215E" w:rsidRDefault="006A215E" w:rsidP="00FB25DB">
            <w:pPr>
              <w:spacing w:before="120" w:after="120" w:line="240" w:lineRule="auto"/>
              <w:jc w:val="both"/>
              <w:rPr>
                <w:bCs/>
              </w:rPr>
            </w:pPr>
          </w:p>
          <w:p w14:paraId="73F39813" w14:textId="592E4E85" w:rsidR="00FB25DB" w:rsidRPr="00FB25DB" w:rsidRDefault="00FB25DB" w:rsidP="00FB25DB">
            <w:pPr>
              <w:spacing w:before="120" w:after="120" w:line="240" w:lineRule="auto"/>
              <w:jc w:val="both"/>
              <w:rPr>
                <w:bCs/>
              </w:rPr>
            </w:pPr>
            <w:r w:rsidRPr="00FB25DB">
              <w:rPr>
                <w:bCs/>
              </w:rPr>
              <w:t xml:space="preserve">Unidad </w:t>
            </w:r>
            <w:r w:rsidR="00893CE6">
              <w:rPr>
                <w:bCs/>
              </w:rPr>
              <w:t>2</w:t>
            </w:r>
            <w:r w:rsidRPr="00FB25DB">
              <w:rPr>
                <w:bCs/>
              </w:rPr>
              <w:t>: Gestión del riesgo</w:t>
            </w:r>
          </w:p>
          <w:p w14:paraId="631DF5FB" w14:textId="77777777" w:rsidR="00FB25DB" w:rsidRPr="00FB25DB" w:rsidRDefault="00FB25DB" w:rsidP="00FB25DB">
            <w:pPr>
              <w:spacing w:before="120" w:after="120" w:line="240" w:lineRule="auto"/>
              <w:jc w:val="both"/>
              <w:rPr>
                <w:bCs/>
              </w:rPr>
            </w:pPr>
            <w:r w:rsidRPr="00FB25DB">
              <w:rPr>
                <w:bCs/>
              </w:rPr>
              <w:t>Riesgo del software. Identificación del riesgo. Proyección del riesgo. Tablas para la evaluación del riesgo. Evaluación del impacto. Refinamiento del riesgo. Reducción y gestión del riesgo. Riesgos y peligros para la seguridad. Plan de reducción, supervisión y gestión del riesgo RSGR.</w:t>
            </w:r>
          </w:p>
          <w:p w14:paraId="3761B99C" w14:textId="77777777" w:rsidR="00FB25DB" w:rsidRPr="00FB25DB" w:rsidRDefault="00FB25DB" w:rsidP="00FB25DB">
            <w:pPr>
              <w:spacing w:before="120" w:after="120" w:line="240" w:lineRule="auto"/>
              <w:jc w:val="both"/>
              <w:rPr>
                <w:bCs/>
              </w:rPr>
            </w:pPr>
          </w:p>
          <w:p w14:paraId="3B1A5CC8" w14:textId="7A97C471" w:rsidR="00FB25DB" w:rsidRPr="00FB25DB" w:rsidRDefault="00FB25DB" w:rsidP="00FB25DB">
            <w:pPr>
              <w:spacing w:before="120" w:after="120" w:line="240" w:lineRule="auto"/>
              <w:jc w:val="both"/>
              <w:rPr>
                <w:bCs/>
              </w:rPr>
            </w:pPr>
            <w:r w:rsidRPr="00FB25DB">
              <w:rPr>
                <w:bCs/>
              </w:rPr>
              <w:t xml:space="preserve">Unidad </w:t>
            </w:r>
            <w:r w:rsidR="00893CE6">
              <w:rPr>
                <w:bCs/>
              </w:rPr>
              <w:t>3</w:t>
            </w:r>
            <w:r w:rsidRPr="00FB25DB">
              <w:rPr>
                <w:bCs/>
              </w:rPr>
              <w:t xml:space="preserve">: </w:t>
            </w:r>
            <w:r w:rsidR="004B6FE4" w:rsidRPr="004B6FE4">
              <w:rPr>
                <w:bCs/>
              </w:rPr>
              <w:t xml:space="preserve">Diseño </w:t>
            </w:r>
            <w:r w:rsidR="004B6FE4">
              <w:rPr>
                <w:bCs/>
              </w:rPr>
              <w:t>A</w:t>
            </w:r>
            <w:r w:rsidR="004B6FE4" w:rsidRPr="004B6FE4">
              <w:rPr>
                <w:bCs/>
              </w:rPr>
              <w:t>rquitectónico</w:t>
            </w:r>
          </w:p>
          <w:p w14:paraId="7D662697" w14:textId="45D5323B" w:rsidR="00FB25DB" w:rsidRPr="00FB25DB" w:rsidRDefault="00FB25DB" w:rsidP="00FB25DB">
            <w:pPr>
              <w:spacing w:before="120" w:after="120" w:line="240" w:lineRule="auto"/>
              <w:jc w:val="both"/>
              <w:rPr>
                <w:bCs/>
              </w:rPr>
            </w:pPr>
            <w:r w:rsidRPr="00FB25DB">
              <w:rPr>
                <w:bCs/>
              </w:rPr>
              <w:t>Concepto de arquitectura.</w:t>
            </w:r>
            <w:r w:rsidR="00EA1674">
              <w:rPr>
                <w:bCs/>
              </w:rPr>
              <w:t xml:space="preserve"> </w:t>
            </w:r>
            <w:r w:rsidR="004B6FE4">
              <w:t>Diseño de interfaz de usuario</w:t>
            </w:r>
            <w:r w:rsidR="004B6FE4">
              <w:rPr>
                <w:bCs/>
              </w:rPr>
              <w:t xml:space="preserve">. </w:t>
            </w:r>
            <w:r w:rsidRPr="00FB25DB">
              <w:rPr>
                <w:bCs/>
              </w:rPr>
              <w:t xml:space="preserve">Concepto de patrón de diseño. Consideraciones </w:t>
            </w:r>
            <w:r w:rsidR="00907623" w:rsidRPr="00FB25DB">
              <w:rPr>
                <w:bCs/>
              </w:rPr>
              <w:t>para</w:t>
            </w:r>
            <w:r w:rsidRPr="00FB25DB">
              <w:rPr>
                <w:bCs/>
              </w:rPr>
              <w:t xml:space="preserve"> tener en cuenta cuando se trabaja con patrones de diseño. Relación entre los patrones de diseño y el desarrollo de software. Análisis y detección de los problemas que pueden ser resueltos por patrones. Aspectos para considerar para seleccionar un patrón</w:t>
            </w:r>
            <w:r w:rsidR="004B6FE4" w:rsidRPr="00FB25DB">
              <w:rPr>
                <w:bCs/>
              </w:rPr>
              <w:t>.</w:t>
            </w:r>
            <w:r w:rsidR="00EA1674">
              <w:rPr>
                <w:bCs/>
              </w:rPr>
              <w:t xml:space="preserve"> </w:t>
            </w:r>
          </w:p>
          <w:p w14:paraId="52E36910" w14:textId="77777777" w:rsidR="00FB25DB" w:rsidRPr="00FB25DB" w:rsidRDefault="00FB25DB" w:rsidP="00FB25DB">
            <w:pPr>
              <w:spacing w:before="120" w:after="120" w:line="240" w:lineRule="auto"/>
              <w:jc w:val="both"/>
              <w:rPr>
                <w:bCs/>
              </w:rPr>
            </w:pPr>
          </w:p>
          <w:p w14:paraId="79426E8A" w14:textId="4DC426F2" w:rsidR="00FB25DB" w:rsidRPr="00FB25DB" w:rsidRDefault="00FB25DB" w:rsidP="00FB25DB">
            <w:pPr>
              <w:spacing w:before="120" w:after="120" w:line="240" w:lineRule="auto"/>
              <w:jc w:val="both"/>
              <w:rPr>
                <w:bCs/>
              </w:rPr>
            </w:pPr>
            <w:r w:rsidRPr="00FB25DB">
              <w:rPr>
                <w:bCs/>
              </w:rPr>
              <w:t xml:space="preserve">Unidad </w:t>
            </w:r>
            <w:r w:rsidR="001131B7">
              <w:rPr>
                <w:bCs/>
              </w:rPr>
              <w:t>4</w:t>
            </w:r>
            <w:r w:rsidRPr="00FB25DB">
              <w:rPr>
                <w:bCs/>
              </w:rPr>
              <w:t xml:space="preserve">: Prueba de Software </w:t>
            </w:r>
          </w:p>
          <w:p w14:paraId="52304954" w14:textId="3C284850" w:rsidR="00F77F0B" w:rsidRDefault="00FB25DB" w:rsidP="00FB25DB">
            <w:pPr>
              <w:spacing w:before="120" w:after="120" w:line="240" w:lineRule="auto"/>
              <w:jc w:val="both"/>
              <w:rPr>
                <w:bCs/>
              </w:rPr>
            </w:pPr>
            <w:r w:rsidRPr="00FB25DB">
              <w:rPr>
                <w:bCs/>
              </w:rPr>
              <w:t xml:space="preserve">Técnicas de prueba. Fundamento de las pruebas del software. Diseño de casos de prueba. Pruebas de caja blanca. Pruebas del camino básico. Complejidad ciclomática. Prueba de la estructura de control. Pruebas de caja negra. </w:t>
            </w:r>
            <w:r w:rsidR="00EA1674">
              <w:t>Verificación y validación</w:t>
            </w:r>
            <w:r w:rsidRPr="00FB25DB">
              <w:rPr>
                <w:bCs/>
              </w:rPr>
              <w:t>. Estrategias de prueba.</w:t>
            </w:r>
            <w:r w:rsidR="004B6FE4">
              <w:rPr>
                <w:bCs/>
              </w:rPr>
              <w:t xml:space="preserve"> </w:t>
            </w:r>
            <w:r w:rsidRPr="00FB25DB">
              <w:rPr>
                <w:bCs/>
              </w:rPr>
              <w:t>Prueba de unidad. Pruebas de integración. Integración ascendente</w:t>
            </w:r>
            <w:r w:rsidR="004B6FE4">
              <w:rPr>
                <w:bCs/>
              </w:rPr>
              <w:t xml:space="preserve"> y </w:t>
            </w:r>
            <w:r w:rsidRPr="00FB25DB">
              <w:rPr>
                <w:bCs/>
              </w:rPr>
              <w:t>descendente. Prueba de regresión. Prueba de humo. Pruebas de validación.</w:t>
            </w:r>
            <w:r w:rsidR="004B6FE4">
              <w:rPr>
                <w:bCs/>
              </w:rPr>
              <w:t xml:space="preserve"> </w:t>
            </w:r>
            <w:r w:rsidRPr="00FB25DB">
              <w:rPr>
                <w:bCs/>
              </w:rPr>
              <w:t>Prueba de resistencia. Prueba de rendimiento.</w:t>
            </w:r>
          </w:p>
          <w:p w14:paraId="70F6B338" w14:textId="77777777" w:rsidR="004B6FE4" w:rsidRDefault="004B6FE4" w:rsidP="00FB25DB">
            <w:pPr>
              <w:spacing w:before="120" w:after="120" w:line="240" w:lineRule="auto"/>
              <w:jc w:val="both"/>
              <w:rPr>
                <w:bCs/>
              </w:rPr>
            </w:pPr>
          </w:p>
          <w:p w14:paraId="17B3BDD0" w14:textId="11C968FF" w:rsidR="004B6FE4" w:rsidRDefault="004B6FE4" w:rsidP="004B6FE4">
            <w:pPr>
              <w:spacing w:before="120" w:after="120" w:line="240" w:lineRule="auto"/>
              <w:jc w:val="both"/>
              <w:rPr>
                <w:bCs/>
              </w:rPr>
            </w:pPr>
            <w:r>
              <w:rPr>
                <w:bCs/>
              </w:rPr>
              <w:t xml:space="preserve">Unidad 5: </w:t>
            </w:r>
            <w:r w:rsidRPr="004B6FE4">
              <w:rPr>
                <w:bCs/>
              </w:rPr>
              <w:t>Administración</w:t>
            </w:r>
            <w:r>
              <w:rPr>
                <w:bCs/>
              </w:rPr>
              <w:t xml:space="preserve"> </w:t>
            </w:r>
            <w:r w:rsidRPr="004B6FE4">
              <w:rPr>
                <w:bCs/>
              </w:rPr>
              <w:t>de la configuración</w:t>
            </w:r>
          </w:p>
          <w:p w14:paraId="3D2685C4" w14:textId="77777777" w:rsidR="00803E40" w:rsidRDefault="004B6FE4" w:rsidP="004B6FE4">
            <w:pPr>
              <w:spacing w:before="120" w:after="120" w:line="240" w:lineRule="auto"/>
              <w:jc w:val="both"/>
              <w:rPr>
                <w:bCs/>
              </w:rPr>
            </w:pPr>
            <w:r w:rsidRPr="004B6FE4">
              <w:rPr>
                <w:bCs/>
              </w:rPr>
              <w:t>Administración del cambio</w:t>
            </w:r>
            <w:r>
              <w:rPr>
                <w:bCs/>
              </w:rPr>
              <w:t xml:space="preserve">. </w:t>
            </w:r>
            <w:r w:rsidRPr="004B6FE4">
              <w:rPr>
                <w:bCs/>
              </w:rPr>
              <w:t>Gestión de versiones</w:t>
            </w:r>
            <w:r>
              <w:rPr>
                <w:bCs/>
              </w:rPr>
              <w:t xml:space="preserve">. </w:t>
            </w:r>
          </w:p>
          <w:p w14:paraId="676A8C89" w14:textId="61455DA6" w:rsidR="00803E40" w:rsidRDefault="004B6FE4" w:rsidP="004B6FE4">
            <w:pPr>
              <w:spacing w:before="120" w:after="120" w:line="240" w:lineRule="auto"/>
              <w:jc w:val="both"/>
              <w:rPr>
                <w:bCs/>
              </w:rPr>
            </w:pPr>
            <w:r w:rsidRPr="004B6FE4">
              <w:rPr>
                <w:bCs/>
              </w:rPr>
              <w:t>Construcción del sistema</w:t>
            </w:r>
          </w:p>
          <w:p w14:paraId="76CDB974" w14:textId="3B665E88" w:rsidR="004B6FE4" w:rsidRPr="00FB25DB" w:rsidRDefault="00803E40" w:rsidP="004B6FE4">
            <w:pPr>
              <w:spacing w:before="120" w:after="120" w:line="240" w:lineRule="auto"/>
              <w:jc w:val="both"/>
              <w:rPr>
                <w:bCs/>
              </w:rPr>
            </w:pPr>
            <w:r>
              <w:rPr>
                <w:bCs/>
              </w:rPr>
              <w:t>L</w:t>
            </w:r>
            <w:r w:rsidR="004B6FE4">
              <w:rPr>
                <w:bCs/>
              </w:rPr>
              <w:t xml:space="preserve">a </w:t>
            </w:r>
            <w:r w:rsidR="004B6FE4" w:rsidRPr="004B6FE4">
              <w:rPr>
                <w:bCs/>
              </w:rPr>
              <w:t>Gestión de entregas de software (</w:t>
            </w:r>
            <w:proofErr w:type="spellStart"/>
            <w:r w:rsidR="004B6FE4" w:rsidRPr="004B6FE4">
              <w:rPr>
                <w:bCs/>
              </w:rPr>
              <w:t>release</w:t>
            </w:r>
            <w:proofErr w:type="spellEnd"/>
            <w:r w:rsidR="004B6FE4" w:rsidRPr="004B6FE4">
              <w:rPr>
                <w:bCs/>
              </w:rPr>
              <w:t>)</w:t>
            </w:r>
            <w:r w:rsidR="004B6FE4">
              <w:rPr>
                <w:bCs/>
              </w:rPr>
              <w:t>.</w:t>
            </w:r>
          </w:p>
          <w:p w14:paraId="217A03AB" w14:textId="77777777" w:rsidR="00F77F0B" w:rsidRDefault="00F77F0B">
            <w:pPr>
              <w:spacing w:before="120" w:after="120" w:line="240" w:lineRule="auto"/>
              <w:jc w:val="both"/>
              <w:rPr>
                <w:b/>
              </w:rPr>
            </w:pPr>
          </w:p>
          <w:p w14:paraId="60EB7D07" w14:textId="77777777" w:rsidR="00F77F0B" w:rsidRDefault="00F77F0B">
            <w:pPr>
              <w:spacing w:before="120" w:after="120" w:line="240" w:lineRule="auto"/>
              <w:jc w:val="both"/>
            </w:pP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000000"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3FE45936" w14:textId="7642C62F" w:rsidR="00907623" w:rsidRDefault="0010214E" w:rsidP="00907623">
            <w:pPr>
              <w:spacing w:before="120" w:after="120" w:line="240" w:lineRule="auto"/>
            </w:pPr>
            <w:r w:rsidRPr="0010214E">
              <w:t>Bibliografía obligatoria</w:t>
            </w:r>
          </w:p>
          <w:p w14:paraId="1FA5E642" w14:textId="32A5F9AA" w:rsidR="00C05596" w:rsidRDefault="00C05596" w:rsidP="00847E99">
            <w:pPr>
              <w:pStyle w:val="Prrafodelista"/>
              <w:numPr>
                <w:ilvl w:val="0"/>
                <w:numId w:val="3"/>
              </w:numPr>
              <w:spacing w:before="120" w:after="120" w:line="240" w:lineRule="auto"/>
            </w:pPr>
            <w:r>
              <w:t>Sommerville, I. (2011). En Ingeniería de Software (9.ª ed., p. 792). Naucalpan de Juárez, México: Pearson.</w:t>
            </w:r>
          </w:p>
          <w:p w14:paraId="6AC0CC44" w14:textId="0DFAF08A" w:rsidR="00907623" w:rsidRDefault="00C05596" w:rsidP="00847E99">
            <w:pPr>
              <w:pStyle w:val="Prrafodelista"/>
              <w:numPr>
                <w:ilvl w:val="0"/>
                <w:numId w:val="3"/>
              </w:numPr>
              <w:spacing w:before="120" w:after="120" w:line="240" w:lineRule="auto"/>
            </w:pPr>
            <w:r>
              <w:t>Pressman, R. (2010). En Ingeniería del Software. Un enfoque práctico (7.ª ed., p. 810). Álvaro Obregón, México: McGraw-Hill.</w:t>
            </w:r>
          </w:p>
          <w:p w14:paraId="6EEAA4F0" w14:textId="4CCD3167" w:rsidR="0010214E" w:rsidRDefault="0010214E" w:rsidP="00847E99">
            <w:pPr>
              <w:pStyle w:val="Prrafodelista"/>
              <w:numPr>
                <w:ilvl w:val="0"/>
                <w:numId w:val="3"/>
              </w:numPr>
              <w:spacing w:before="120" w:after="120" w:line="240" w:lineRule="auto"/>
            </w:pPr>
            <w:r w:rsidRPr="0010214E">
              <w:t xml:space="preserve">Gamma, E., Helm, R., Johnson, R., &amp; </w:t>
            </w:r>
            <w:proofErr w:type="spellStart"/>
            <w:r w:rsidRPr="0010214E">
              <w:t>Vlissides</w:t>
            </w:r>
            <w:proofErr w:type="spellEnd"/>
            <w:r w:rsidRPr="0010214E">
              <w:t>, J. (</w:t>
            </w:r>
            <w:r w:rsidR="00136C4E">
              <w:t>2002</w:t>
            </w:r>
            <w:r w:rsidRPr="0010214E">
              <w:t xml:space="preserve">). </w:t>
            </w:r>
            <w:r w:rsidR="00136C4E" w:rsidRPr="00136C4E">
              <w:t xml:space="preserve">Patrones </w:t>
            </w:r>
            <w:r w:rsidR="00136C4E">
              <w:t>d</w:t>
            </w:r>
            <w:r w:rsidR="00136C4E" w:rsidRPr="00136C4E">
              <w:t>e Diseño</w:t>
            </w:r>
            <w:r w:rsidR="00B06E98" w:rsidRPr="0010214E">
              <w:t>: Elementos de Software Orientado a Objetos Reutilizable</w:t>
            </w:r>
            <w:r w:rsidR="00136C4E" w:rsidRPr="00136C4E">
              <w:t xml:space="preserve"> </w:t>
            </w:r>
            <w:r w:rsidR="00136C4E">
              <w:t>(1.ª ed., p. 384)</w:t>
            </w:r>
            <w:r w:rsidRPr="0010214E">
              <w:t>.</w:t>
            </w:r>
            <w:r w:rsidR="00136C4E">
              <w:t xml:space="preserve"> </w:t>
            </w:r>
            <w:r w:rsidR="00B06E98" w:rsidRPr="0010214E">
              <w:t>Madrid</w:t>
            </w:r>
            <w:r w:rsidR="00B06E98">
              <w:t xml:space="preserve">, España: </w:t>
            </w:r>
            <w:r w:rsidR="00136C4E" w:rsidRPr="00136C4E">
              <w:t>Addison-Wesley</w:t>
            </w:r>
          </w:p>
          <w:p w14:paraId="72B86CBF" w14:textId="77777777" w:rsidR="00907623" w:rsidRDefault="00907623" w:rsidP="00E37129">
            <w:pPr>
              <w:spacing w:before="120" w:after="120" w:line="240" w:lineRule="auto"/>
            </w:pPr>
          </w:p>
          <w:p w14:paraId="2D4C29D1" w14:textId="3CF435C6" w:rsidR="00E37129" w:rsidRPr="002D5C8B" w:rsidRDefault="00E37129" w:rsidP="00E37129">
            <w:pPr>
              <w:spacing w:before="120" w:after="120" w:line="240" w:lineRule="auto"/>
              <w:rPr>
                <w:color w:val="000000" w:themeColor="text1"/>
              </w:rPr>
            </w:pPr>
            <w:r w:rsidRPr="002D5C8B">
              <w:rPr>
                <w:color w:val="000000" w:themeColor="text1"/>
              </w:rPr>
              <w:t xml:space="preserve">Unidad </w:t>
            </w:r>
            <w:r w:rsidR="00B65415" w:rsidRPr="002D5C8B">
              <w:rPr>
                <w:color w:val="000000" w:themeColor="text1"/>
              </w:rPr>
              <w:t>1</w:t>
            </w:r>
            <w:r w:rsidRPr="002D5C8B">
              <w:rPr>
                <w:color w:val="000000" w:themeColor="text1"/>
              </w:rPr>
              <w:t xml:space="preserve">: </w:t>
            </w:r>
            <w:r w:rsidR="00913D03" w:rsidRPr="002D5C8B">
              <w:rPr>
                <w:color w:val="000000" w:themeColor="text1"/>
              </w:rPr>
              <w:t>Medición y Métricas del Software</w:t>
            </w:r>
          </w:p>
          <w:p w14:paraId="75C6728E" w14:textId="4332810E" w:rsidR="00BF7DFF" w:rsidRPr="002D5C8B" w:rsidRDefault="00A20986" w:rsidP="00847E99">
            <w:pPr>
              <w:pStyle w:val="Prrafodelista"/>
              <w:numPr>
                <w:ilvl w:val="0"/>
                <w:numId w:val="3"/>
              </w:numPr>
              <w:spacing w:before="120" w:after="120" w:line="240" w:lineRule="auto"/>
              <w:rPr>
                <w:color w:val="000000" w:themeColor="text1"/>
              </w:rPr>
            </w:pPr>
            <w:r w:rsidRPr="002D5C8B">
              <w:rPr>
                <w:color w:val="000000" w:themeColor="text1"/>
              </w:rPr>
              <w:lastRenderedPageBreak/>
              <w:t xml:space="preserve">Sommerville, I. (2011). Gestión de la calidad. En </w:t>
            </w:r>
            <w:r w:rsidRPr="002D5C8B">
              <w:rPr>
                <w:i/>
                <w:iCs/>
                <w:color w:val="000000" w:themeColor="text1"/>
              </w:rPr>
              <w:t>Ingeniería de Software</w:t>
            </w:r>
            <w:r w:rsidRPr="002D5C8B">
              <w:rPr>
                <w:color w:val="000000" w:themeColor="text1"/>
              </w:rPr>
              <w:t xml:space="preserve"> (9.ª ed., pp. 668–680). Naucalpan de Juárez, México: Pearson.</w:t>
            </w:r>
          </w:p>
          <w:p w14:paraId="29EB4C8B" w14:textId="5241E5AD" w:rsidR="00E37129" w:rsidRPr="002D5C8B" w:rsidRDefault="00323B16" w:rsidP="00847E99">
            <w:pPr>
              <w:pStyle w:val="Prrafodelista"/>
              <w:numPr>
                <w:ilvl w:val="0"/>
                <w:numId w:val="3"/>
              </w:numPr>
              <w:spacing w:before="120" w:after="120" w:line="240" w:lineRule="auto"/>
              <w:rPr>
                <w:color w:val="000000" w:themeColor="text1"/>
              </w:rPr>
            </w:pPr>
            <w:r w:rsidRPr="002D5C8B">
              <w:rPr>
                <w:color w:val="000000" w:themeColor="text1"/>
              </w:rPr>
              <w:t xml:space="preserve">Pressman, R. (2010). Métricas de producto. En </w:t>
            </w:r>
            <w:r w:rsidRPr="002D5C8B">
              <w:rPr>
                <w:i/>
                <w:iCs/>
                <w:color w:val="000000" w:themeColor="text1"/>
              </w:rPr>
              <w:t>Ingeniería del Software</w:t>
            </w:r>
            <w:r w:rsidRPr="002D5C8B">
              <w:rPr>
                <w:color w:val="000000" w:themeColor="text1"/>
              </w:rPr>
              <w:t xml:space="preserve">. </w:t>
            </w:r>
            <w:r w:rsidRPr="002D5C8B">
              <w:rPr>
                <w:i/>
                <w:iCs/>
                <w:color w:val="000000" w:themeColor="text1"/>
              </w:rPr>
              <w:t>Un enfoque práctico</w:t>
            </w:r>
            <w:r w:rsidRPr="002D5C8B">
              <w:rPr>
                <w:color w:val="000000" w:themeColor="text1"/>
              </w:rPr>
              <w:t xml:space="preserve"> (7.ª ed., pp. 526–552). Álvaro Obregón, México: McGraw-Hill.</w:t>
            </w:r>
          </w:p>
          <w:p w14:paraId="02143023" w14:textId="5A9B3354" w:rsidR="00907623" w:rsidRPr="002D5C8B" w:rsidRDefault="00907623" w:rsidP="00907623">
            <w:pPr>
              <w:spacing w:before="120" w:after="120" w:line="240" w:lineRule="auto"/>
              <w:rPr>
                <w:color w:val="000000" w:themeColor="text1"/>
              </w:rPr>
            </w:pPr>
            <w:r w:rsidRPr="002D5C8B">
              <w:rPr>
                <w:color w:val="000000" w:themeColor="text1"/>
              </w:rPr>
              <w:t xml:space="preserve">Unidad </w:t>
            </w:r>
            <w:r w:rsidR="00B65415" w:rsidRPr="002D5C8B">
              <w:rPr>
                <w:color w:val="000000" w:themeColor="text1"/>
              </w:rPr>
              <w:t>2</w:t>
            </w:r>
            <w:r w:rsidRPr="002D5C8B">
              <w:rPr>
                <w:color w:val="000000" w:themeColor="text1"/>
              </w:rPr>
              <w:t xml:space="preserve">: </w:t>
            </w:r>
            <w:r w:rsidR="0059308B" w:rsidRPr="002D5C8B">
              <w:rPr>
                <w:color w:val="000000" w:themeColor="text1"/>
              </w:rPr>
              <w:t>Administración del Riesgo</w:t>
            </w:r>
          </w:p>
          <w:p w14:paraId="6A98A731" w14:textId="1F52B35B" w:rsidR="005B114D" w:rsidRPr="00AD2775" w:rsidRDefault="0030619F" w:rsidP="005B114D">
            <w:pPr>
              <w:pStyle w:val="Prrafodelista"/>
              <w:numPr>
                <w:ilvl w:val="0"/>
                <w:numId w:val="3"/>
              </w:numPr>
              <w:spacing w:before="120" w:after="120" w:line="240" w:lineRule="auto"/>
              <w:rPr>
                <w:color w:val="000000" w:themeColor="text1"/>
              </w:rPr>
            </w:pPr>
            <w:r w:rsidRPr="00AD2775">
              <w:rPr>
                <w:color w:val="000000" w:themeColor="text1"/>
              </w:rPr>
              <w:t xml:space="preserve">Sommerville, I. (2011). Gestión de proyectos. En </w:t>
            </w:r>
            <w:r w:rsidRPr="00AD2775">
              <w:rPr>
                <w:i/>
                <w:iCs/>
                <w:color w:val="000000" w:themeColor="text1"/>
              </w:rPr>
              <w:t>Ingeniería de Software</w:t>
            </w:r>
            <w:r w:rsidRPr="00AD2775">
              <w:rPr>
                <w:color w:val="000000" w:themeColor="text1"/>
              </w:rPr>
              <w:t xml:space="preserve"> (9.ª ed., pp. 593–603). Naucalpan de Juárez, México: Pearson.</w:t>
            </w:r>
          </w:p>
          <w:p w14:paraId="78DA164D" w14:textId="534C6BC9" w:rsidR="005B114D" w:rsidRPr="002D5C8B" w:rsidRDefault="005B114D" w:rsidP="00847E99">
            <w:pPr>
              <w:pStyle w:val="Prrafodelista"/>
              <w:numPr>
                <w:ilvl w:val="0"/>
                <w:numId w:val="3"/>
              </w:numPr>
              <w:spacing w:before="120" w:after="120" w:line="240" w:lineRule="auto"/>
              <w:rPr>
                <w:color w:val="000000" w:themeColor="text1"/>
              </w:rPr>
            </w:pPr>
            <w:r w:rsidRPr="002D5C8B">
              <w:rPr>
                <w:color w:val="000000" w:themeColor="text1"/>
              </w:rPr>
              <w:t xml:space="preserve">Pressman, R. (2010). Administración del riesgo. En </w:t>
            </w:r>
            <w:r w:rsidRPr="002D5C8B">
              <w:rPr>
                <w:i/>
                <w:iCs/>
                <w:color w:val="000000" w:themeColor="text1"/>
              </w:rPr>
              <w:t>Ingeniería del Software</w:t>
            </w:r>
            <w:r w:rsidRPr="002D5C8B">
              <w:rPr>
                <w:color w:val="000000" w:themeColor="text1"/>
              </w:rPr>
              <w:t xml:space="preserve">. </w:t>
            </w:r>
            <w:r w:rsidRPr="002D5C8B">
              <w:rPr>
                <w:i/>
                <w:iCs/>
                <w:color w:val="000000" w:themeColor="text1"/>
              </w:rPr>
              <w:t>Un enfoque práctico</w:t>
            </w:r>
            <w:r w:rsidRPr="002D5C8B">
              <w:rPr>
                <w:color w:val="000000" w:themeColor="text1"/>
              </w:rPr>
              <w:t xml:space="preserve"> (7.ª ed., pp.640-654). Álvaro Obregón, México: McGraw-Hill.</w:t>
            </w:r>
          </w:p>
          <w:p w14:paraId="40446852" w14:textId="271686B0" w:rsidR="00BF7DFF" w:rsidRPr="002D5C8B" w:rsidRDefault="00BF7DFF" w:rsidP="00543392">
            <w:pPr>
              <w:pStyle w:val="Prrafodelista"/>
              <w:spacing w:before="120" w:after="120" w:line="240" w:lineRule="auto"/>
              <w:ind w:left="360"/>
              <w:rPr>
                <w:color w:val="000000" w:themeColor="text1"/>
              </w:rPr>
            </w:pPr>
          </w:p>
          <w:p w14:paraId="42E435E1" w14:textId="7000B3A9" w:rsidR="00E37129" w:rsidRPr="002D5C8B" w:rsidRDefault="00907623" w:rsidP="00E37129">
            <w:pPr>
              <w:spacing w:before="120" w:after="120" w:line="240" w:lineRule="auto"/>
              <w:rPr>
                <w:color w:val="000000" w:themeColor="text1"/>
              </w:rPr>
            </w:pPr>
            <w:r w:rsidRPr="002D5C8B">
              <w:rPr>
                <w:color w:val="000000" w:themeColor="text1"/>
              </w:rPr>
              <w:t xml:space="preserve">Unidad </w:t>
            </w:r>
            <w:r w:rsidR="00B65415" w:rsidRPr="002D5C8B">
              <w:rPr>
                <w:color w:val="000000" w:themeColor="text1"/>
              </w:rPr>
              <w:t>3</w:t>
            </w:r>
            <w:r w:rsidRPr="002D5C8B">
              <w:rPr>
                <w:color w:val="000000" w:themeColor="text1"/>
              </w:rPr>
              <w:t xml:space="preserve">. </w:t>
            </w:r>
            <w:r w:rsidR="00B65415" w:rsidRPr="002D5C8B">
              <w:rPr>
                <w:color w:val="000000" w:themeColor="text1"/>
              </w:rPr>
              <w:t>Diseño Arquitectónico</w:t>
            </w:r>
          </w:p>
          <w:p w14:paraId="4CCC45BB" w14:textId="5F9D27A1" w:rsidR="00543392" w:rsidRPr="002D5C8B" w:rsidRDefault="00543392" w:rsidP="00847E99">
            <w:pPr>
              <w:pStyle w:val="Prrafodelista"/>
              <w:numPr>
                <w:ilvl w:val="0"/>
                <w:numId w:val="3"/>
              </w:numPr>
              <w:spacing w:before="120" w:after="120" w:line="240" w:lineRule="auto"/>
              <w:rPr>
                <w:color w:val="000000" w:themeColor="text1"/>
              </w:rPr>
            </w:pPr>
            <w:r w:rsidRPr="002D5C8B">
              <w:rPr>
                <w:color w:val="000000" w:themeColor="text1"/>
              </w:rPr>
              <w:t xml:space="preserve">Sommerville, I. (2011). Diseño arquitectónico. En </w:t>
            </w:r>
            <w:r w:rsidRPr="002D5C8B">
              <w:rPr>
                <w:i/>
                <w:iCs/>
                <w:color w:val="000000" w:themeColor="text1"/>
              </w:rPr>
              <w:t>Ingeniería de Software</w:t>
            </w:r>
            <w:r w:rsidRPr="002D5C8B">
              <w:rPr>
                <w:color w:val="000000" w:themeColor="text1"/>
              </w:rPr>
              <w:t xml:space="preserve"> (9.ª ed., pp. 147-175). Naucalpan de Juárez, México: Pearson.</w:t>
            </w:r>
          </w:p>
          <w:p w14:paraId="2B0624A8" w14:textId="76FE11A8" w:rsidR="00D66F86" w:rsidRPr="002D5C8B" w:rsidRDefault="00D66F86" w:rsidP="00847E99">
            <w:pPr>
              <w:pStyle w:val="Prrafodelista"/>
              <w:numPr>
                <w:ilvl w:val="0"/>
                <w:numId w:val="3"/>
              </w:numPr>
              <w:spacing w:before="120" w:after="120" w:line="240" w:lineRule="auto"/>
              <w:rPr>
                <w:color w:val="000000" w:themeColor="text1"/>
              </w:rPr>
            </w:pPr>
            <w:r w:rsidRPr="002D5C8B">
              <w:rPr>
                <w:color w:val="000000" w:themeColor="text1"/>
              </w:rPr>
              <w:t xml:space="preserve">Sommerville, I. (2011). Diseño e implementación. En </w:t>
            </w:r>
            <w:r w:rsidRPr="002D5C8B">
              <w:rPr>
                <w:i/>
                <w:iCs/>
                <w:color w:val="000000" w:themeColor="text1"/>
              </w:rPr>
              <w:t>Ingeniería de Software</w:t>
            </w:r>
            <w:r w:rsidRPr="002D5C8B">
              <w:rPr>
                <w:color w:val="000000" w:themeColor="text1"/>
              </w:rPr>
              <w:t xml:space="preserve"> (9.ª ed., pp. 176-193). Naucalpan de Juárez, México: Pearson.</w:t>
            </w:r>
          </w:p>
          <w:p w14:paraId="450DB698" w14:textId="1F57CE18" w:rsidR="00B65415" w:rsidRPr="002D5C8B" w:rsidRDefault="00543392" w:rsidP="00847E99">
            <w:pPr>
              <w:pStyle w:val="Prrafodelista"/>
              <w:numPr>
                <w:ilvl w:val="0"/>
                <w:numId w:val="3"/>
              </w:numPr>
              <w:spacing w:before="120" w:after="120" w:line="240" w:lineRule="auto"/>
              <w:rPr>
                <w:color w:val="000000" w:themeColor="text1"/>
              </w:rPr>
            </w:pPr>
            <w:r w:rsidRPr="002D5C8B">
              <w:rPr>
                <w:color w:val="000000" w:themeColor="text1"/>
              </w:rPr>
              <w:t xml:space="preserve">Gamma, E., Helm, R., Johnson, R., &amp; </w:t>
            </w:r>
            <w:proofErr w:type="spellStart"/>
            <w:r w:rsidRPr="002D5C8B">
              <w:rPr>
                <w:color w:val="000000" w:themeColor="text1"/>
              </w:rPr>
              <w:t>Vlissides</w:t>
            </w:r>
            <w:proofErr w:type="spellEnd"/>
            <w:r w:rsidRPr="002D5C8B">
              <w:rPr>
                <w:color w:val="000000" w:themeColor="text1"/>
              </w:rPr>
              <w:t>, J. (2002). Patrones de Diseño: Elementos de Software Orientado a Objetos Reutilizable (1.ª ed., p. 384). Madrid, España: Addison-Wesley</w:t>
            </w:r>
          </w:p>
          <w:p w14:paraId="34BC45C1" w14:textId="77777777" w:rsidR="00B65415" w:rsidRPr="002D5C8B" w:rsidRDefault="00B65415" w:rsidP="00B65415">
            <w:pPr>
              <w:spacing w:before="120" w:after="120" w:line="240" w:lineRule="auto"/>
              <w:rPr>
                <w:color w:val="000000" w:themeColor="text1"/>
              </w:rPr>
            </w:pPr>
            <w:r w:rsidRPr="002D5C8B">
              <w:rPr>
                <w:color w:val="000000" w:themeColor="text1"/>
              </w:rPr>
              <w:t xml:space="preserve">Unidad 4: Prueba de Software </w:t>
            </w:r>
          </w:p>
          <w:p w14:paraId="323D919A" w14:textId="54FCA19B" w:rsidR="00193062" w:rsidRPr="002D5C8B" w:rsidRDefault="00193062" w:rsidP="00847E99">
            <w:pPr>
              <w:pStyle w:val="Prrafodelista"/>
              <w:numPr>
                <w:ilvl w:val="0"/>
                <w:numId w:val="3"/>
              </w:numPr>
              <w:spacing w:before="120" w:after="120" w:line="240" w:lineRule="auto"/>
              <w:rPr>
                <w:color w:val="000000" w:themeColor="text1"/>
              </w:rPr>
            </w:pPr>
            <w:r w:rsidRPr="002D5C8B">
              <w:rPr>
                <w:color w:val="000000" w:themeColor="text1"/>
              </w:rPr>
              <w:t xml:space="preserve">Sommerville, I. (2011). Pruebas de software. En </w:t>
            </w:r>
            <w:r w:rsidRPr="002D5C8B">
              <w:rPr>
                <w:i/>
                <w:iCs/>
                <w:color w:val="000000" w:themeColor="text1"/>
              </w:rPr>
              <w:t>Ingeniería de Software</w:t>
            </w:r>
            <w:r w:rsidRPr="002D5C8B">
              <w:rPr>
                <w:color w:val="000000" w:themeColor="text1"/>
              </w:rPr>
              <w:t xml:space="preserve"> (9.ª ed., pp. 205-233). Naucalpan de Juárez, México: Pearson.</w:t>
            </w:r>
          </w:p>
          <w:p w14:paraId="30C734AC" w14:textId="42B76135" w:rsidR="00847E99" w:rsidRDefault="00847E99" w:rsidP="00847E99">
            <w:pPr>
              <w:pStyle w:val="Prrafodelista"/>
              <w:numPr>
                <w:ilvl w:val="0"/>
                <w:numId w:val="3"/>
              </w:numPr>
              <w:spacing w:before="120" w:after="120" w:line="240" w:lineRule="auto"/>
              <w:rPr>
                <w:color w:val="000000" w:themeColor="text1"/>
              </w:rPr>
            </w:pPr>
            <w:r w:rsidRPr="002D5C8B">
              <w:rPr>
                <w:color w:val="000000" w:themeColor="text1"/>
              </w:rPr>
              <w:t xml:space="preserve">Pressman, R. (2010). Prueba de aplicaciones convencionales. En </w:t>
            </w:r>
            <w:r w:rsidRPr="002D5C8B">
              <w:rPr>
                <w:i/>
                <w:iCs/>
                <w:color w:val="000000" w:themeColor="text1"/>
              </w:rPr>
              <w:t>Ingeniería del Software</w:t>
            </w:r>
            <w:r w:rsidRPr="002D5C8B">
              <w:rPr>
                <w:color w:val="000000" w:themeColor="text1"/>
              </w:rPr>
              <w:t xml:space="preserve">. </w:t>
            </w:r>
            <w:r w:rsidRPr="002D5C8B">
              <w:rPr>
                <w:i/>
                <w:iCs/>
                <w:color w:val="000000" w:themeColor="text1"/>
              </w:rPr>
              <w:t>Un enfoque práctico</w:t>
            </w:r>
            <w:r w:rsidRPr="002D5C8B">
              <w:rPr>
                <w:color w:val="000000" w:themeColor="text1"/>
              </w:rPr>
              <w:t xml:space="preserve"> (7.ª ed., pp.</w:t>
            </w:r>
            <w:r w:rsidR="00150AF1" w:rsidRPr="002D5C8B">
              <w:rPr>
                <w:color w:val="000000" w:themeColor="text1"/>
              </w:rPr>
              <w:t xml:space="preserve"> </w:t>
            </w:r>
            <w:r w:rsidRPr="002D5C8B">
              <w:rPr>
                <w:color w:val="000000" w:themeColor="text1"/>
              </w:rPr>
              <w:t>411-452). Álvaro Obregón, México: McGraw-Hill.</w:t>
            </w:r>
          </w:p>
          <w:p w14:paraId="1018FC1C" w14:textId="77777777" w:rsidR="00AD2775" w:rsidRPr="002D5C8B" w:rsidRDefault="00AD2775" w:rsidP="00AD2775">
            <w:pPr>
              <w:pStyle w:val="Prrafodelista"/>
              <w:spacing w:before="120" w:after="120" w:line="240" w:lineRule="auto"/>
              <w:ind w:left="360"/>
              <w:rPr>
                <w:color w:val="000000" w:themeColor="text1"/>
              </w:rPr>
            </w:pPr>
          </w:p>
          <w:p w14:paraId="0268D557" w14:textId="728A1C6A" w:rsidR="00B65415" w:rsidRPr="002D5C8B" w:rsidRDefault="00B65415" w:rsidP="00B65415">
            <w:pPr>
              <w:spacing w:before="120" w:after="120" w:line="240" w:lineRule="auto"/>
              <w:rPr>
                <w:color w:val="000000" w:themeColor="text1"/>
              </w:rPr>
            </w:pPr>
            <w:r w:rsidRPr="002D5C8B">
              <w:rPr>
                <w:color w:val="000000" w:themeColor="text1"/>
              </w:rPr>
              <w:t>Unidad 5: Administración de la configuración</w:t>
            </w:r>
          </w:p>
          <w:p w14:paraId="07BE48E6" w14:textId="62B61F1C" w:rsidR="00847E99" w:rsidRPr="002D5C8B" w:rsidRDefault="00847E99" w:rsidP="00847E99">
            <w:pPr>
              <w:pStyle w:val="Prrafodelista"/>
              <w:numPr>
                <w:ilvl w:val="0"/>
                <w:numId w:val="3"/>
              </w:numPr>
              <w:spacing w:before="120" w:after="120" w:line="240" w:lineRule="auto"/>
              <w:rPr>
                <w:color w:val="000000" w:themeColor="text1"/>
              </w:rPr>
            </w:pPr>
            <w:r w:rsidRPr="002D5C8B">
              <w:rPr>
                <w:color w:val="000000" w:themeColor="text1"/>
              </w:rPr>
              <w:t xml:space="preserve">Sommerville, I. (2011). Administración de la configuración. En </w:t>
            </w:r>
            <w:r w:rsidRPr="002D5C8B">
              <w:rPr>
                <w:i/>
                <w:iCs/>
                <w:color w:val="000000" w:themeColor="text1"/>
              </w:rPr>
              <w:t>Ingeniería de Software</w:t>
            </w:r>
            <w:r w:rsidRPr="002D5C8B">
              <w:rPr>
                <w:color w:val="000000" w:themeColor="text1"/>
              </w:rPr>
              <w:t xml:space="preserve"> (9.ª ed., pp. 681-704). Naucalpan de Juárez, México: Pearson.</w:t>
            </w:r>
          </w:p>
          <w:p w14:paraId="29FF5940" w14:textId="1FC3CD6B" w:rsidR="00847E99" w:rsidRPr="002D5C8B" w:rsidRDefault="00847E99" w:rsidP="00847E99">
            <w:pPr>
              <w:pStyle w:val="Prrafodelista"/>
              <w:numPr>
                <w:ilvl w:val="0"/>
                <w:numId w:val="3"/>
              </w:numPr>
              <w:spacing w:before="120" w:after="120" w:line="240" w:lineRule="auto"/>
              <w:rPr>
                <w:color w:val="000000" w:themeColor="text1"/>
              </w:rPr>
            </w:pPr>
            <w:r w:rsidRPr="002D5C8B">
              <w:rPr>
                <w:color w:val="000000" w:themeColor="text1"/>
              </w:rPr>
              <w:t xml:space="preserve">Pressman, R. (2010). </w:t>
            </w:r>
            <w:r w:rsidR="00150AF1" w:rsidRPr="002D5C8B">
              <w:rPr>
                <w:color w:val="000000" w:themeColor="text1"/>
              </w:rPr>
              <w:t>Administración de la configuración del software</w:t>
            </w:r>
            <w:r w:rsidRPr="002D5C8B">
              <w:rPr>
                <w:color w:val="000000" w:themeColor="text1"/>
              </w:rPr>
              <w:t xml:space="preserve">. En </w:t>
            </w:r>
            <w:r w:rsidRPr="002D5C8B">
              <w:rPr>
                <w:i/>
                <w:iCs/>
                <w:color w:val="000000" w:themeColor="text1"/>
              </w:rPr>
              <w:t>Ingeniería del Software</w:t>
            </w:r>
            <w:r w:rsidRPr="002D5C8B">
              <w:rPr>
                <w:color w:val="000000" w:themeColor="text1"/>
              </w:rPr>
              <w:t xml:space="preserve">. </w:t>
            </w:r>
            <w:r w:rsidRPr="002D5C8B">
              <w:rPr>
                <w:i/>
                <w:iCs/>
                <w:color w:val="000000" w:themeColor="text1"/>
              </w:rPr>
              <w:t>Un enfoque práctico</w:t>
            </w:r>
            <w:r w:rsidRPr="002D5C8B">
              <w:rPr>
                <w:color w:val="000000" w:themeColor="text1"/>
              </w:rPr>
              <w:t xml:space="preserve"> (7.ª ed., pp.</w:t>
            </w:r>
            <w:r w:rsidR="00150AF1" w:rsidRPr="002D5C8B">
              <w:rPr>
                <w:color w:val="000000" w:themeColor="text1"/>
              </w:rPr>
              <w:t xml:space="preserve"> 501</w:t>
            </w:r>
            <w:r w:rsidRPr="002D5C8B">
              <w:rPr>
                <w:color w:val="000000" w:themeColor="text1"/>
              </w:rPr>
              <w:t>-</w:t>
            </w:r>
            <w:r w:rsidR="00150AF1" w:rsidRPr="002D5C8B">
              <w:rPr>
                <w:color w:val="000000" w:themeColor="text1"/>
              </w:rPr>
              <w:t>525</w:t>
            </w:r>
            <w:r w:rsidRPr="002D5C8B">
              <w:rPr>
                <w:color w:val="000000" w:themeColor="text1"/>
              </w:rPr>
              <w:t>). Álvaro Obregón, México: McGraw-Hill.</w:t>
            </w:r>
          </w:p>
          <w:p w14:paraId="61B54E0A" w14:textId="16871417" w:rsidR="00BF7DFF" w:rsidRDefault="00BF7DFF">
            <w:pPr>
              <w:spacing w:before="120" w:after="120" w:line="240" w:lineRule="auto"/>
            </w:pP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13DD70A5" w14:textId="27EA730A" w:rsidR="009436A9" w:rsidRDefault="009436A9" w:rsidP="008153F7">
            <w:pPr>
              <w:spacing w:after="0" w:line="240" w:lineRule="auto"/>
              <w:jc w:val="both"/>
              <w:rPr>
                <w:bCs/>
              </w:rPr>
            </w:pPr>
            <w:r w:rsidRPr="009436A9">
              <w:rPr>
                <w:bCs/>
              </w:rPr>
              <w:t>Las clases teóricas desarrollaran los contenidos de cada unidad con ejemplos diversos de aplicación en la vida cotidiana.</w:t>
            </w:r>
            <w:r w:rsidR="001214E7">
              <w:rPr>
                <w:bCs/>
              </w:rPr>
              <w:t xml:space="preserve"> </w:t>
            </w:r>
            <w:r w:rsidRPr="009436A9">
              <w:rPr>
                <w:bCs/>
              </w:rPr>
              <w:t>Concluidos el sustento teórico los alumnos resolverán un trabajo práctico, conteniendo problemas con todas las variantes posibles de los temas tratados. La cantidad de problemas a resolver y la variedad de estos</w:t>
            </w:r>
            <w:r w:rsidR="001214E7">
              <w:rPr>
                <w:bCs/>
              </w:rPr>
              <w:t xml:space="preserve">, </w:t>
            </w:r>
            <w:r w:rsidR="001214E7" w:rsidRPr="009436A9">
              <w:rPr>
                <w:bCs/>
              </w:rPr>
              <w:t>ser</w:t>
            </w:r>
            <w:r w:rsidR="001214E7">
              <w:rPr>
                <w:bCs/>
              </w:rPr>
              <w:t>án</w:t>
            </w:r>
            <w:r w:rsidRPr="009436A9">
              <w:rPr>
                <w:bCs/>
              </w:rPr>
              <w:t xml:space="preserve"> suficiente para considerar un adecuado aprendizaje significativo.</w:t>
            </w:r>
          </w:p>
          <w:p w14:paraId="77CC6852" w14:textId="77777777" w:rsidR="00EA1674" w:rsidRPr="009436A9" w:rsidRDefault="00EA1674" w:rsidP="008153F7">
            <w:pPr>
              <w:spacing w:after="0" w:line="240" w:lineRule="auto"/>
              <w:jc w:val="both"/>
              <w:rPr>
                <w:bCs/>
              </w:rPr>
            </w:pPr>
          </w:p>
          <w:p w14:paraId="55D695B8" w14:textId="3DFDF5F2" w:rsidR="009436A9" w:rsidRDefault="009436A9" w:rsidP="008153F7">
            <w:pPr>
              <w:spacing w:after="0" w:line="240" w:lineRule="auto"/>
              <w:jc w:val="both"/>
              <w:rPr>
                <w:bCs/>
              </w:rPr>
            </w:pPr>
            <w:r w:rsidRPr="009436A9">
              <w:rPr>
                <w:bCs/>
              </w:rPr>
              <w:t>Se fomentará el trabajo en grupo para resolver los problemas prácticos, discutiendo estrategias, formulando conjeturas, reflexionando sobre procedimientos y resultados. Los recursos metodológicos que se utilizan en cada Unidad Didáctica son los siguientes:</w:t>
            </w:r>
            <w:r w:rsidR="001214E7">
              <w:rPr>
                <w:bCs/>
              </w:rPr>
              <w:t xml:space="preserve"> </w:t>
            </w:r>
            <w:r w:rsidRPr="009436A9">
              <w:rPr>
                <w:bCs/>
              </w:rPr>
              <w:t>Planteamiento de la necesidad del estudio del tema a partir de problemas basados en situaciones reales.</w:t>
            </w:r>
          </w:p>
          <w:p w14:paraId="45304701" w14:textId="77777777" w:rsidR="00EA1674" w:rsidRPr="009436A9" w:rsidRDefault="00EA1674" w:rsidP="008153F7">
            <w:pPr>
              <w:spacing w:after="0" w:line="240" w:lineRule="auto"/>
              <w:jc w:val="both"/>
              <w:rPr>
                <w:bCs/>
              </w:rPr>
            </w:pPr>
          </w:p>
          <w:p w14:paraId="76AD74FC" w14:textId="01459281" w:rsidR="009436A9" w:rsidRPr="009436A9" w:rsidRDefault="009436A9" w:rsidP="008153F7">
            <w:pPr>
              <w:spacing w:after="0" w:line="240" w:lineRule="auto"/>
              <w:jc w:val="both"/>
              <w:rPr>
                <w:bCs/>
              </w:rPr>
            </w:pPr>
            <w:r w:rsidRPr="009436A9">
              <w:rPr>
                <w:bCs/>
              </w:rPr>
              <w:lastRenderedPageBreak/>
              <w:t>Explicación del tema por parte del profesor</w:t>
            </w:r>
            <w:r w:rsidR="001214E7">
              <w:rPr>
                <w:bCs/>
              </w:rPr>
              <w:t xml:space="preserve"> </w:t>
            </w:r>
            <w:r w:rsidRPr="009436A9">
              <w:rPr>
                <w:bCs/>
              </w:rPr>
              <w:t>con la intervención y participación de los alumnos</w:t>
            </w:r>
            <w:r w:rsidR="001214E7">
              <w:rPr>
                <w:bCs/>
              </w:rPr>
              <w:t xml:space="preserve"> </w:t>
            </w:r>
            <w:r w:rsidRPr="009436A9">
              <w:rPr>
                <w:bCs/>
              </w:rPr>
              <w:t>y la realización de algunas actividades que sirvan para desarrollar determinados aspectos del tema.</w:t>
            </w:r>
            <w:r w:rsidR="001214E7">
              <w:rPr>
                <w:bCs/>
              </w:rPr>
              <w:t xml:space="preserve"> </w:t>
            </w:r>
            <w:r w:rsidRPr="009436A9">
              <w:rPr>
                <w:bCs/>
              </w:rPr>
              <w:t>Resolución de problemas y actividades de refuerzo o ampliación según sea el caso.</w:t>
            </w:r>
          </w:p>
          <w:p w14:paraId="776DCD5F" w14:textId="77777777" w:rsidR="009436A9" w:rsidRPr="009436A9" w:rsidRDefault="009436A9" w:rsidP="008153F7">
            <w:pPr>
              <w:spacing w:after="0" w:line="240" w:lineRule="auto"/>
              <w:jc w:val="both"/>
              <w:rPr>
                <w:bCs/>
              </w:rPr>
            </w:pPr>
          </w:p>
          <w:p w14:paraId="4A6CB005" w14:textId="77777777" w:rsidR="009436A9" w:rsidRPr="009436A9" w:rsidRDefault="009436A9" w:rsidP="008153F7">
            <w:pPr>
              <w:spacing w:after="0" w:line="240" w:lineRule="auto"/>
              <w:jc w:val="both"/>
              <w:rPr>
                <w:bCs/>
              </w:rPr>
            </w:pPr>
            <w:r w:rsidRPr="009436A9">
              <w:rPr>
                <w:bCs/>
              </w:rPr>
              <w:t>La actividad curricular se organiza en: clases teóricas, clases prácticas donde los alumnos trabajan sobre los ejercicios propuestos en la guía de trabajos prácticos, explicaciones de práctica y clases de consulta (de teoría y práctica).</w:t>
            </w:r>
          </w:p>
          <w:p w14:paraId="03618DBF" w14:textId="77777777" w:rsidR="001214E7" w:rsidRDefault="001214E7" w:rsidP="008153F7">
            <w:pPr>
              <w:spacing w:after="0" w:line="240" w:lineRule="auto"/>
              <w:jc w:val="both"/>
              <w:rPr>
                <w:bCs/>
              </w:rPr>
            </w:pPr>
          </w:p>
          <w:p w14:paraId="70FBC4BC" w14:textId="340053B2" w:rsidR="009436A9" w:rsidRDefault="009436A9" w:rsidP="008153F7">
            <w:pPr>
              <w:spacing w:after="0" w:line="240" w:lineRule="auto"/>
              <w:jc w:val="both"/>
              <w:rPr>
                <w:bCs/>
              </w:rPr>
            </w:pPr>
            <w:r w:rsidRPr="009436A9">
              <w:rPr>
                <w:bCs/>
              </w:rPr>
              <w:t>Periódicamente se publican actividades (teórico-prácticas) que los alumnos pueden resolver.</w:t>
            </w:r>
            <w:r w:rsidR="001214E7">
              <w:rPr>
                <w:bCs/>
              </w:rPr>
              <w:t xml:space="preserve"> </w:t>
            </w:r>
            <w:r w:rsidRPr="009436A9">
              <w:rPr>
                <w:bCs/>
              </w:rPr>
              <w:t>El reglamento y cronograma tentativo son conocidos por los alumnos desde el inicio de la actividad curricular.</w:t>
            </w:r>
          </w:p>
          <w:p w14:paraId="1B17E1CC" w14:textId="77777777" w:rsidR="006A215E" w:rsidRDefault="006A215E" w:rsidP="009436A9">
            <w:pPr>
              <w:spacing w:after="0" w:line="240" w:lineRule="auto"/>
              <w:jc w:val="both"/>
              <w:rPr>
                <w:bCs/>
              </w:rPr>
            </w:pPr>
          </w:p>
          <w:p w14:paraId="470507DA" w14:textId="51644803" w:rsidR="009436A9" w:rsidRPr="009436A9" w:rsidRDefault="001214E7" w:rsidP="008153F7">
            <w:pPr>
              <w:spacing w:after="0" w:line="240" w:lineRule="auto"/>
              <w:jc w:val="both"/>
              <w:rPr>
                <w:bCs/>
              </w:rPr>
            </w:pPr>
            <w:r>
              <w:rPr>
                <w:bCs/>
              </w:rPr>
              <w:t>S</w:t>
            </w:r>
            <w:r w:rsidR="009436A9" w:rsidRPr="009436A9">
              <w:rPr>
                <w:bCs/>
              </w:rPr>
              <w:t xml:space="preserve">e utiliza </w:t>
            </w:r>
            <w:r w:rsidR="009436A9">
              <w:rPr>
                <w:bCs/>
              </w:rPr>
              <w:t>el</w:t>
            </w:r>
            <w:r w:rsidR="009436A9" w:rsidRPr="009436A9">
              <w:rPr>
                <w:bCs/>
              </w:rPr>
              <w:t xml:space="preserve"> entorno virtual de información-aprendizaje Campus Virtual de UNPAZ, donde estarán disponibles las</w:t>
            </w:r>
            <w:r w:rsidR="009436A9">
              <w:rPr>
                <w:bCs/>
              </w:rPr>
              <w:t xml:space="preserve"> </w:t>
            </w:r>
            <w:r w:rsidR="00EA1674" w:rsidRPr="009436A9">
              <w:rPr>
                <w:bCs/>
              </w:rPr>
              <w:t>guías,</w:t>
            </w:r>
            <w:r w:rsidR="009436A9" w:rsidRPr="009436A9">
              <w:rPr>
                <w:bCs/>
              </w:rPr>
              <w:t xml:space="preserve"> avisos, material complementario, videos, </w:t>
            </w:r>
            <w:r w:rsidR="002502A6" w:rsidRPr="009436A9">
              <w:rPr>
                <w:bCs/>
              </w:rPr>
              <w:t>etc</w:t>
            </w:r>
            <w:r w:rsidR="002502A6">
              <w:rPr>
                <w:bCs/>
              </w:rPr>
              <w:t>.…</w:t>
            </w:r>
            <w:r w:rsidR="009436A9" w:rsidRPr="009436A9">
              <w:rPr>
                <w:bCs/>
              </w:rPr>
              <w:t>, que se harán visibles a medida que avancemos cronológicamente con lo planificado.</w:t>
            </w:r>
          </w:p>
          <w:p w14:paraId="0FCDB80D" w14:textId="196CCE30" w:rsidR="00F77F0B" w:rsidRPr="009436A9" w:rsidRDefault="009436A9" w:rsidP="008153F7">
            <w:pPr>
              <w:spacing w:before="120" w:after="120" w:line="240" w:lineRule="auto"/>
              <w:jc w:val="both"/>
              <w:rPr>
                <w:bCs/>
              </w:rPr>
            </w:pPr>
            <w:r w:rsidRPr="009436A9">
              <w:rPr>
                <w:bCs/>
              </w:rPr>
              <w:t xml:space="preserve">Para las clases teóricas y las explicaciones de práctica se utilizan PC, proyector y pizarrón o pizarra virtual o programas para videoconferencia, como </w:t>
            </w:r>
            <w:r w:rsidR="006057ED">
              <w:rPr>
                <w:bCs/>
              </w:rPr>
              <w:t xml:space="preserve">Google </w:t>
            </w:r>
            <w:r w:rsidRPr="009436A9">
              <w:rPr>
                <w:bCs/>
              </w:rPr>
              <w:t xml:space="preserve">Meet o </w:t>
            </w:r>
            <w:proofErr w:type="gramStart"/>
            <w:r w:rsidRPr="009436A9">
              <w:rPr>
                <w:bCs/>
              </w:rPr>
              <w:t>Zoom</w:t>
            </w:r>
            <w:proofErr w:type="gramEnd"/>
            <w:r w:rsidRPr="009436A9">
              <w:rPr>
                <w:bCs/>
              </w:rPr>
              <w:t xml:space="preserve">, </w:t>
            </w:r>
            <w:r>
              <w:rPr>
                <w:bCs/>
              </w:rPr>
              <w:t xml:space="preserve">en el caso </w:t>
            </w:r>
            <w:r w:rsidRPr="009436A9">
              <w:rPr>
                <w:bCs/>
              </w:rPr>
              <w:t>de ser necesarios.</w:t>
            </w:r>
          </w:p>
          <w:p w14:paraId="33EA1DA5" w14:textId="77777777" w:rsidR="00F77F0B" w:rsidRDefault="00F77F0B">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77664C6A" w14:textId="75B84071" w:rsidR="00A7613C" w:rsidRPr="00A7613C" w:rsidRDefault="00A7613C" w:rsidP="00A7613C">
            <w:pPr>
              <w:spacing w:before="120" w:after="120" w:line="240" w:lineRule="auto"/>
              <w:jc w:val="both"/>
              <w:rPr>
                <w:bCs/>
              </w:rPr>
            </w:pPr>
            <w:r w:rsidRPr="00A7613C">
              <w:rPr>
                <w:bCs/>
              </w:rPr>
              <w:t xml:space="preserve">Al comienzo del curso, se plantea una primera evaluación que tiene una finalidad particularmente </w:t>
            </w:r>
            <w:r>
              <w:rPr>
                <w:bCs/>
              </w:rPr>
              <w:t xml:space="preserve">ser </w:t>
            </w:r>
            <w:r w:rsidRPr="00A7613C">
              <w:rPr>
                <w:bCs/>
              </w:rPr>
              <w:t>diagnóstica; ayudando al equipo docente a identificar cuáles son las estrategias, habilidades y saberes con los que</w:t>
            </w:r>
            <w:r>
              <w:rPr>
                <w:bCs/>
              </w:rPr>
              <w:t xml:space="preserve"> l</w:t>
            </w:r>
            <w:r w:rsidRPr="00A7613C">
              <w:rPr>
                <w:bCs/>
              </w:rPr>
              <w:t>os estudiantes cuentan</w:t>
            </w:r>
            <w:r>
              <w:rPr>
                <w:bCs/>
              </w:rPr>
              <w:t>.</w:t>
            </w:r>
          </w:p>
          <w:p w14:paraId="2A8E7A37" w14:textId="27E00500" w:rsidR="00A7613C" w:rsidRPr="00A7613C" w:rsidRDefault="00A7613C" w:rsidP="00A7613C">
            <w:pPr>
              <w:spacing w:before="120" w:after="120" w:line="240" w:lineRule="auto"/>
              <w:jc w:val="both"/>
              <w:rPr>
                <w:bCs/>
              </w:rPr>
            </w:pPr>
            <w:r w:rsidRPr="00A7613C">
              <w:rPr>
                <w:bCs/>
              </w:rPr>
              <w:t xml:space="preserve">A lo largo del curso, también se consideran como parte de la evaluación el desempeño y la resolución de las diferentes y variadas consignas de trabajo. En esta evaluación permanente se tiene en cuenta tanto el grado de adecuación de dichas producciones a las pautas y lineamientos brindados, como el compromiso demostrado en </w:t>
            </w:r>
            <w:r>
              <w:rPr>
                <w:bCs/>
              </w:rPr>
              <w:t xml:space="preserve">los </w:t>
            </w:r>
            <w:r w:rsidRPr="00A7613C">
              <w:rPr>
                <w:bCs/>
              </w:rPr>
              <w:t>trabaj</w:t>
            </w:r>
            <w:r>
              <w:rPr>
                <w:bCs/>
              </w:rPr>
              <w:t>os practico solicitados</w:t>
            </w:r>
            <w:r w:rsidRPr="00A7613C">
              <w:rPr>
                <w:bCs/>
              </w:rPr>
              <w:t xml:space="preserve">, </w:t>
            </w:r>
            <w:r>
              <w:rPr>
                <w:bCs/>
              </w:rPr>
              <w:t xml:space="preserve">y </w:t>
            </w:r>
            <w:r w:rsidRPr="00A7613C">
              <w:rPr>
                <w:bCs/>
              </w:rPr>
              <w:t>como se ha señalado anteriormente, de la participación de cada estudiante.</w:t>
            </w:r>
          </w:p>
          <w:p w14:paraId="3FDA89B4" w14:textId="77777777" w:rsidR="00803E40" w:rsidRPr="00803E40" w:rsidRDefault="00803E40" w:rsidP="00803E40">
            <w:pPr>
              <w:spacing w:before="120" w:after="120" w:line="240" w:lineRule="auto"/>
              <w:jc w:val="both"/>
              <w:rPr>
                <w:bCs/>
              </w:rPr>
            </w:pPr>
            <w:r w:rsidRPr="00803E40">
              <w:rPr>
                <w:bCs/>
              </w:rPr>
              <w:t>Se realizan dos instancias de evaluación parcial. Ambas evaluaciones de modalidad escrita, donde se plantean distintas consultas donde los alumnos deben desarrollar las respuestas asociando los distintos temas vistos en clase.</w:t>
            </w:r>
          </w:p>
          <w:p w14:paraId="3A08A846" w14:textId="77777777" w:rsidR="00803E40" w:rsidRDefault="00803E40" w:rsidP="00803E40">
            <w:pPr>
              <w:spacing w:before="120" w:after="120" w:line="240" w:lineRule="auto"/>
              <w:jc w:val="both"/>
              <w:rPr>
                <w:bCs/>
              </w:rPr>
            </w:pPr>
            <w:r w:rsidRPr="00803E40">
              <w:rPr>
                <w:bCs/>
              </w:rPr>
              <w:t xml:space="preserve">Adicionalmente se solicitará 1 (uno) trabajo práctico obligatorio. </w:t>
            </w:r>
          </w:p>
          <w:p w14:paraId="06FAFDC8" w14:textId="3295DB3E" w:rsidR="00893CE6" w:rsidRPr="00A7613C" w:rsidRDefault="00893CE6" w:rsidP="00803E40">
            <w:pPr>
              <w:spacing w:before="120" w:after="120" w:line="240" w:lineRule="auto"/>
              <w:jc w:val="both"/>
              <w:rPr>
                <w:b/>
              </w:rPr>
            </w:pPr>
            <w:r w:rsidRPr="00A7613C">
              <w:rPr>
                <w:b/>
              </w:rPr>
              <w:t xml:space="preserve">La modalidad de evaluación y requisitos </w:t>
            </w:r>
            <w:r w:rsidR="00A7613C" w:rsidRPr="00A7613C">
              <w:rPr>
                <w:b/>
              </w:rPr>
              <w:t xml:space="preserve">se </w:t>
            </w:r>
            <w:r w:rsidRPr="00A7613C">
              <w:rPr>
                <w:b/>
              </w:rPr>
              <w:t>articula</w:t>
            </w:r>
            <w:r w:rsidR="00A7613C" w:rsidRPr="00A7613C">
              <w:rPr>
                <w:b/>
              </w:rPr>
              <w:t xml:space="preserve"> </w:t>
            </w:r>
            <w:r w:rsidRPr="00A7613C">
              <w:rPr>
                <w:b/>
              </w:rPr>
              <w:t>según Res. C.S. N°150/18, Res. C.S. N°154/22 y Res. C.S. N°299/23.</w:t>
            </w:r>
          </w:p>
          <w:p w14:paraId="65E6A7DD" w14:textId="77777777" w:rsidR="00893CE6" w:rsidRDefault="00893CE6" w:rsidP="00893CE6">
            <w:pPr>
              <w:spacing w:before="120" w:after="120" w:line="240" w:lineRule="auto"/>
              <w:jc w:val="both"/>
              <w:rPr>
                <w:bCs/>
              </w:rPr>
            </w:pPr>
            <w:r>
              <w:rPr>
                <w:bCs/>
              </w:rPr>
              <w:t>Los posibles estados de regularidad de la UUCC son:</w:t>
            </w:r>
          </w:p>
          <w:p w14:paraId="5CC2AAB1" w14:textId="77777777" w:rsidR="00893CE6" w:rsidRDefault="00893CE6" w:rsidP="00893CE6">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331B273C" w14:textId="77777777" w:rsidR="00893CE6" w:rsidRPr="0083670F" w:rsidRDefault="00893CE6" w:rsidP="00893CE6">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33BD07F5" w14:textId="77777777" w:rsidR="00893CE6" w:rsidRPr="00D44DA5" w:rsidRDefault="00893CE6" w:rsidP="00893CE6">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 xml:space="preserve">La UC será desaprobada cuando el/la estudiante haya cumplido con un mínimo del 75% (setenta y cinco por ciento) de la asistencia </w:t>
            </w:r>
            <w:r w:rsidRPr="00D44DA5">
              <w:rPr>
                <w:bCs/>
              </w:rPr>
              <w:lastRenderedPageBreak/>
              <w:t>y haya obtenido en alguna de las instancias evaluatorias parciales (o sus recuperatorios) una calificación menor a 4 (cuatro) puntos.</w:t>
            </w:r>
          </w:p>
          <w:p w14:paraId="75E70FB4" w14:textId="77777777" w:rsidR="00893CE6" w:rsidRPr="0083670F" w:rsidRDefault="00893CE6" w:rsidP="00893CE6">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3C525418" w14:textId="77777777" w:rsidR="00893CE6" w:rsidRPr="00D44DA5" w:rsidRDefault="00893CE6" w:rsidP="00893CE6">
            <w:pPr>
              <w:spacing w:before="120" w:after="120" w:line="240" w:lineRule="auto"/>
              <w:jc w:val="both"/>
              <w:rPr>
                <w:bCs/>
              </w:rPr>
            </w:pPr>
          </w:p>
          <w:p w14:paraId="3D70DF2E" w14:textId="77777777" w:rsidR="00893CE6" w:rsidRPr="00A7613C" w:rsidRDefault="00893CE6" w:rsidP="00893CE6">
            <w:pPr>
              <w:spacing w:before="120" w:after="120" w:line="240" w:lineRule="auto"/>
              <w:jc w:val="both"/>
              <w:rPr>
                <w:b/>
              </w:rPr>
            </w:pPr>
            <w:r w:rsidRPr="00A7613C">
              <w:rPr>
                <w:b/>
              </w:rPr>
              <w:t xml:space="preserve">El régimen de aprobación de la UUCC podrá ser por: </w:t>
            </w:r>
          </w:p>
          <w:p w14:paraId="2E2EC5F9" w14:textId="77777777" w:rsidR="00893CE6" w:rsidRDefault="00893CE6" w:rsidP="00893CE6">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14:paraId="2A1AA752" w14:textId="43F26B63" w:rsidR="00893CE6" w:rsidRPr="006A215E" w:rsidRDefault="00893CE6" w:rsidP="00A7613C">
            <w:pPr>
              <w:spacing w:before="120" w:after="120" w:line="240" w:lineRule="auto"/>
              <w:ind w:left="720"/>
              <w:jc w:val="both"/>
            </w:pPr>
            <w:r w:rsidRPr="00A7613C">
              <w:rPr>
                <w:bCs/>
              </w:rPr>
              <w:t>mediante promoción directa;</w:t>
            </w:r>
            <w:r w:rsidR="00A7613C">
              <w:rPr>
                <w:bCs/>
              </w:rPr>
              <w:t xml:space="preserve"> </w:t>
            </w:r>
            <w:r w:rsidRPr="006A215E">
              <w:rPr>
                <w:bCs/>
              </w:rPr>
              <w:t>mediante aprobación de examen integrador;</w:t>
            </w:r>
            <w:r w:rsidR="00A7613C">
              <w:rPr>
                <w:bCs/>
              </w:rPr>
              <w:t xml:space="preserve"> </w:t>
            </w:r>
            <w:r w:rsidRPr="006A215E">
              <w:rPr>
                <w:bCs/>
              </w:rPr>
              <w:t>mediante examen final.</w:t>
            </w:r>
          </w:p>
          <w:p w14:paraId="7F301C04" w14:textId="77777777" w:rsidR="00893CE6" w:rsidRDefault="00893CE6" w:rsidP="00893CE6">
            <w:pPr>
              <w:spacing w:before="120" w:after="120" w:line="240" w:lineRule="auto"/>
              <w:jc w:val="both"/>
              <w:rPr>
                <w:bCs/>
              </w:rPr>
            </w:pPr>
            <w:r w:rsidRPr="00BD45FD">
              <w:rPr>
                <w:b/>
              </w:rPr>
              <w:t>Régimen de aprobación de la UUCC mediante promoción directa</w:t>
            </w:r>
          </w:p>
          <w:p w14:paraId="73AFC820" w14:textId="77777777" w:rsidR="00893CE6" w:rsidRPr="00D44DA5" w:rsidRDefault="00893CE6" w:rsidP="00893CE6">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399D6B70" w14:textId="77777777" w:rsidR="00893CE6" w:rsidRDefault="00893CE6" w:rsidP="00893CE6">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72F6C3F" w14:textId="77777777" w:rsidR="00893CE6" w:rsidRDefault="00893CE6" w:rsidP="00893CE6">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21588E72" w14:textId="77777777" w:rsidR="00893CE6" w:rsidRPr="001B04D4" w:rsidRDefault="00893CE6" w:rsidP="00893CE6">
            <w:pPr>
              <w:spacing w:before="120" w:after="120" w:line="240" w:lineRule="auto"/>
              <w:jc w:val="both"/>
              <w:rPr>
                <w:bCs/>
              </w:rPr>
            </w:pPr>
          </w:p>
          <w:p w14:paraId="5D5D71EC" w14:textId="77777777" w:rsidR="00893CE6" w:rsidRPr="00BD45FD" w:rsidRDefault="00893CE6" w:rsidP="00893CE6">
            <w:pPr>
              <w:spacing w:before="120" w:after="120" w:line="240" w:lineRule="auto"/>
              <w:jc w:val="both"/>
              <w:rPr>
                <w:b/>
              </w:rPr>
            </w:pPr>
            <w:r w:rsidRPr="00215488">
              <w:rPr>
                <w:b/>
              </w:rPr>
              <w:t>Régimen de aprobación de la UUCC mediante</w:t>
            </w:r>
            <w:r w:rsidRPr="001B04D4">
              <w:rPr>
                <w:b/>
              </w:rPr>
              <w:t xml:space="preserve"> </w:t>
            </w:r>
            <w:r w:rsidRPr="00BD45FD">
              <w:rPr>
                <w:b/>
              </w:rPr>
              <w:t>evaluación integradora</w:t>
            </w:r>
          </w:p>
          <w:p w14:paraId="64E841A6" w14:textId="77777777" w:rsidR="00893CE6" w:rsidRPr="00D44DA5" w:rsidRDefault="00893CE6" w:rsidP="00893CE6">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3D2B721E" w14:textId="77777777" w:rsidR="00893CE6" w:rsidRDefault="00893CE6" w:rsidP="00893CE6">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46C5C98E" w14:textId="77777777" w:rsidR="00893CE6" w:rsidRDefault="00893CE6" w:rsidP="00893CE6">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16EAA052" w14:textId="77777777" w:rsidR="00893CE6" w:rsidRPr="00D44DA5" w:rsidRDefault="00893CE6" w:rsidP="00893CE6">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examen final</w:t>
            </w:r>
          </w:p>
          <w:p w14:paraId="421533BE" w14:textId="77777777" w:rsidR="00893CE6" w:rsidRPr="00D44DA5" w:rsidRDefault="00893CE6" w:rsidP="00893CE6">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426EE494" w14:textId="77777777" w:rsidR="00893CE6" w:rsidRPr="00D44DA5" w:rsidRDefault="00893CE6" w:rsidP="00893CE6">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39798A8A" w14:textId="77777777" w:rsidR="00A7613C" w:rsidRDefault="00A7613C" w:rsidP="00893CE6">
            <w:pPr>
              <w:spacing w:before="120" w:after="120" w:line="240" w:lineRule="auto"/>
              <w:jc w:val="both"/>
              <w:rPr>
                <w:b/>
              </w:rPr>
            </w:pPr>
          </w:p>
          <w:p w14:paraId="3343D277" w14:textId="13A4EF35" w:rsidR="00893CE6" w:rsidRPr="00A7613C" w:rsidRDefault="00893CE6" w:rsidP="00893CE6">
            <w:pPr>
              <w:spacing w:before="120" w:after="120" w:line="240" w:lineRule="auto"/>
              <w:jc w:val="both"/>
              <w:rPr>
                <w:b/>
              </w:rPr>
            </w:pPr>
            <w:r w:rsidRPr="00A7613C">
              <w:rPr>
                <w:b/>
              </w:rPr>
              <w:t>EXÁMENES LIBRES</w:t>
            </w:r>
          </w:p>
          <w:p w14:paraId="4BEDEAC2" w14:textId="77777777" w:rsidR="00893CE6" w:rsidRPr="00D44DA5" w:rsidRDefault="00893CE6" w:rsidP="00893CE6">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0153F1EB" w14:textId="77777777" w:rsidR="00893CE6" w:rsidRDefault="00893CE6" w:rsidP="00893CE6">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0C7464E5" w14:textId="77777777" w:rsidR="00893CE6" w:rsidRDefault="00893CE6" w:rsidP="00893CE6">
            <w:pPr>
              <w:pStyle w:val="Prrafodelista"/>
              <w:numPr>
                <w:ilvl w:val="0"/>
                <w:numId w:val="8"/>
              </w:numPr>
              <w:spacing w:before="120" w:after="120" w:line="240" w:lineRule="auto"/>
              <w:jc w:val="both"/>
              <w:rPr>
                <w:bCs/>
              </w:rPr>
            </w:pPr>
            <w:r w:rsidRPr="00D44DA5">
              <w:rPr>
                <w:bCs/>
              </w:rPr>
              <w:lastRenderedPageBreak/>
              <w:t>no haber aprobado mediante la modalidad de evaluación libre el veinticinco por ciento (25%) o más de las UUCC que integran el Plan de Estudios de la Carrera;</w:t>
            </w:r>
          </w:p>
          <w:p w14:paraId="4612406B" w14:textId="488E4338" w:rsidR="00893CE6" w:rsidRDefault="00893CE6" w:rsidP="00893CE6">
            <w:pPr>
              <w:pStyle w:val="Prrafodelista"/>
              <w:numPr>
                <w:ilvl w:val="0"/>
                <w:numId w:val="8"/>
              </w:numPr>
              <w:spacing w:before="120" w:after="120" w:line="240" w:lineRule="auto"/>
              <w:jc w:val="both"/>
              <w:rPr>
                <w:bCs/>
              </w:rPr>
            </w:pPr>
            <w:r w:rsidRPr="00A7613C">
              <w:rPr>
                <w:bCs/>
              </w:rPr>
              <w:t>que no esté establecido por el Plan de Estudios de la Carrera ni en el Programa de la UC aprobado por el Consejo Departamental, la imposibilidad de rendir dicha asignatura en la condición de libre.</w:t>
            </w:r>
          </w:p>
          <w:p w14:paraId="14B58B12" w14:textId="77777777" w:rsidR="00A7613C" w:rsidRPr="00A7613C" w:rsidRDefault="00A7613C" w:rsidP="00A7613C">
            <w:pPr>
              <w:pStyle w:val="Prrafodelista"/>
              <w:spacing w:before="120" w:after="120" w:line="240" w:lineRule="auto"/>
              <w:ind w:left="1080"/>
              <w:jc w:val="both"/>
              <w:rPr>
                <w:bCs/>
              </w:rPr>
            </w:pPr>
          </w:p>
          <w:p w14:paraId="6F263984" w14:textId="453E13A6" w:rsidR="00F77F0B" w:rsidRPr="00D44DA5" w:rsidRDefault="00893CE6" w:rsidP="00893CE6">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11D85FE" w14:textId="77777777" w:rsidR="00F77F0B" w:rsidRDefault="00F77F0B">
            <w:pPr>
              <w:spacing w:before="120" w:after="120" w:line="240" w:lineRule="auto"/>
              <w:jc w:val="both"/>
            </w:pPr>
          </w:p>
        </w:tc>
      </w:tr>
      <w:tr w:rsidR="00A7613C" w14:paraId="3DEB780E" w14:textId="77777777">
        <w:tc>
          <w:tcPr>
            <w:tcW w:w="9227" w:type="dxa"/>
            <w:tcBorders>
              <w:top w:val="single" w:sz="12" w:space="0" w:color="000000"/>
              <w:left w:val="single" w:sz="12" w:space="0" w:color="000000"/>
              <w:bottom w:val="single" w:sz="12" w:space="0" w:color="000000"/>
              <w:right w:val="single" w:sz="12" w:space="0" w:color="000000"/>
            </w:tcBorders>
          </w:tcPr>
          <w:p w14:paraId="616D6C95" w14:textId="77777777" w:rsidR="00A7613C" w:rsidRPr="00A7613C" w:rsidRDefault="00A7613C" w:rsidP="00A7613C">
            <w:pPr>
              <w:spacing w:before="120" w:after="120" w:line="240" w:lineRule="auto"/>
              <w:jc w:val="both"/>
              <w:rPr>
                <w:bCs/>
              </w:rPr>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409EF5BD" w14:textId="13599CEE" w:rsidR="00F77F0B" w:rsidRDefault="00000000" w:rsidP="002502A6">
            <w:pPr>
              <w:spacing w:before="60" w:after="60" w:line="360" w:lineRule="auto"/>
              <w:jc w:val="both"/>
            </w:pPr>
            <w:r>
              <w:t>     </w:t>
            </w: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000000">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3DF04C53" w:rsidR="00E37129" w:rsidRDefault="00E37129" w:rsidP="00E37129">
            <w:pPr>
              <w:spacing w:before="120" w:after="120" w:line="240" w:lineRule="auto"/>
            </w:pPr>
            <w:r w:rsidRPr="00642405">
              <w:t>DIAGNÓSTICO /PRESENTACIÓN DE LA MATERIA</w:t>
            </w: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t>Semana 2</w:t>
            </w:r>
          </w:p>
        </w:tc>
        <w:tc>
          <w:tcPr>
            <w:tcW w:w="7620" w:type="dxa"/>
            <w:tcBorders>
              <w:left w:val="single" w:sz="12" w:space="0" w:color="000000"/>
              <w:right w:val="single" w:sz="12" w:space="0" w:color="000000"/>
            </w:tcBorders>
          </w:tcPr>
          <w:p w14:paraId="46ACDEF3" w14:textId="4601F7F4" w:rsidR="00E37129" w:rsidRDefault="002502A6" w:rsidP="00E37129">
            <w:r w:rsidRPr="00642405">
              <w:t xml:space="preserve">UNIDAD </w:t>
            </w:r>
            <w:r w:rsidR="00D16DC5">
              <w:t>1</w:t>
            </w:r>
            <w:r w:rsidRPr="00642405">
              <w:t xml:space="preserve">. </w:t>
            </w:r>
            <w:r w:rsidR="00913D03" w:rsidRPr="00913D03">
              <w:t>MEDICIÓN Y MÉTRICAS DEL SOFTWARE</w:t>
            </w:r>
          </w:p>
          <w:p w14:paraId="46CDFED0" w14:textId="60306050" w:rsidR="00E37129" w:rsidRDefault="002502A6" w:rsidP="00E37129">
            <w:pPr>
              <w:spacing w:before="120" w:after="120" w:line="240" w:lineRule="auto"/>
            </w:pPr>
            <w:r>
              <w:t>D</w:t>
            </w:r>
            <w:r w:rsidR="00E37129">
              <w:t>escripción de trabajos prácticos.</w:t>
            </w: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1D983B70" w14:textId="017DA9C1" w:rsidR="00E37129" w:rsidRDefault="002502A6" w:rsidP="00E37129">
            <w:pPr>
              <w:spacing w:before="120" w:after="120" w:line="240" w:lineRule="auto"/>
            </w:pPr>
            <w:r w:rsidRPr="00642405">
              <w:t xml:space="preserve">UNIDAD </w:t>
            </w:r>
            <w:r w:rsidR="00D16DC5">
              <w:t>1</w:t>
            </w:r>
            <w:r w:rsidRPr="00642405">
              <w:t xml:space="preserve">. </w:t>
            </w:r>
            <w:r w:rsidR="00913D03" w:rsidRPr="00913D03">
              <w:t>MEDICIÓN Y MÉTRICAS DEL SOFTWARE</w:t>
            </w: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0D90B694" w14:textId="6C22E6B9" w:rsidR="00E37129" w:rsidRDefault="002502A6" w:rsidP="00E37129">
            <w:r w:rsidRPr="00642405">
              <w:t xml:space="preserve">UNIDAD </w:t>
            </w:r>
            <w:r w:rsidR="00D16DC5">
              <w:t>2</w:t>
            </w:r>
            <w:r w:rsidRPr="00642405">
              <w:t>.</w:t>
            </w:r>
            <w:r>
              <w:t xml:space="preserve"> </w:t>
            </w:r>
            <w:r w:rsidR="00BF7DFF" w:rsidRPr="00BF7DFF">
              <w:t xml:space="preserve">ADMINISTRACIÓN </w:t>
            </w:r>
            <w:r w:rsidRPr="00642405">
              <w:t>DEL RIESGO</w:t>
            </w:r>
          </w:p>
          <w:p w14:paraId="68F04453" w14:textId="03B91041" w:rsidR="00E37129" w:rsidRDefault="00E37129" w:rsidP="00E37129">
            <w:pPr>
              <w:spacing w:before="120" w:after="120" w:line="240" w:lineRule="auto"/>
            </w:pPr>
            <w:r w:rsidRPr="006B1FD9">
              <w:t>Trabajo Práctico</w:t>
            </w: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BA40AED" w14:textId="2C10AA89" w:rsidR="00E37129" w:rsidRDefault="002502A6" w:rsidP="00E37129">
            <w:pPr>
              <w:spacing w:before="120" w:after="120" w:line="240" w:lineRule="auto"/>
            </w:pPr>
            <w:r w:rsidRPr="00642405">
              <w:t xml:space="preserve">UNIDAD </w:t>
            </w:r>
            <w:r w:rsidR="00D16DC5">
              <w:t>2</w:t>
            </w:r>
            <w:r w:rsidRPr="00642405">
              <w:t>.</w:t>
            </w:r>
            <w:r>
              <w:t xml:space="preserve"> </w:t>
            </w:r>
            <w:r w:rsidR="00BF7DFF" w:rsidRPr="00BF7DFF">
              <w:t xml:space="preserve">ADMINISTRACIÓN </w:t>
            </w:r>
            <w:r w:rsidRPr="00642405">
              <w:t>DEL RIESGO</w:t>
            </w: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79063FFA" w14:textId="77777777" w:rsidR="00E37129" w:rsidRDefault="00E37129" w:rsidP="00E37129">
            <w:pPr>
              <w:spacing w:before="120" w:after="120" w:line="240" w:lineRule="auto"/>
            </w:pPr>
            <w:r w:rsidRPr="00642405">
              <w:t>Repaso</w:t>
            </w:r>
            <w:r>
              <w:t xml:space="preserve"> </w:t>
            </w:r>
            <w:r w:rsidRPr="00642405">
              <w:t>general de los temas expuestos</w:t>
            </w:r>
            <w:r w:rsidR="002502A6">
              <w:t>.</w:t>
            </w:r>
          </w:p>
          <w:p w14:paraId="69711569" w14:textId="3FA383FF" w:rsidR="002502A6" w:rsidRDefault="002502A6" w:rsidP="00E37129">
            <w:pPr>
              <w:spacing w:before="120" w:after="120" w:line="240" w:lineRule="auto"/>
            </w:pPr>
            <w:r>
              <w:t>Corrección y devoluciones de trabajos prácticos.</w:t>
            </w: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0E17DE97" w14:textId="77777777" w:rsidR="00E37129" w:rsidRDefault="00E37129" w:rsidP="00E37129">
            <w:pPr>
              <w:spacing w:before="120" w:after="120" w:line="240" w:lineRule="auto"/>
            </w:pPr>
            <w:r w:rsidRPr="00642405">
              <w:t>PRIMER EXAMEN PARCIAL</w:t>
            </w:r>
          </w:p>
          <w:p w14:paraId="6AE3B914" w14:textId="0D45E419" w:rsidR="002502A6" w:rsidRDefault="002502A6" w:rsidP="00E37129">
            <w:pPr>
              <w:spacing w:before="120" w:after="120" w:line="240" w:lineRule="auto"/>
            </w:pPr>
            <w:r>
              <w:t>Resolución y devolución de parcial</w:t>
            </w: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17E31D2B" w14:textId="2EC55EB5" w:rsidR="00E37129" w:rsidRDefault="00907623" w:rsidP="00E37129">
            <w:r w:rsidRPr="00642405">
              <w:t xml:space="preserve">UNIDAD </w:t>
            </w:r>
            <w:r w:rsidR="00D16DC5">
              <w:t>3</w:t>
            </w:r>
            <w:r w:rsidRPr="00642405">
              <w:t xml:space="preserve">. </w:t>
            </w:r>
            <w:r w:rsidR="00D16DC5" w:rsidRPr="00D16DC5">
              <w:rPr>
                <w:bCs/>
              </w:rPr>
              <w:t>DISEÑO ARQUITECTÓNICO</w:t>
            </w:r>
          </w:p>
          <w:p w14:paraId="4456F77E" w14:textId="507F6EE6" w:rsidR="00E37129" w:rsidRDefault="00E37129" w:rsidP="00E37129">
            <w:pPr>
              <w:spacing w:before="120" w:after="120" w:line="240" w:lineRule="auto"/>
            </w:pPr>
            <w:r>
              <w:t xml:space="preserve">Exposición en equipos </w:t>
            </w: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lastRenderedPageBreak/>
              <w:t>Semana 9</w:t>
            </w:r>
          </w:p>
        </w:tc>
        <w:tc>
          <w:tcPr>
            <w:tcW w:w="7620" w:type="dxa"/>
            <w:tcBorders>
              <w:left w:val="single" w:sz="12" w:space="0" w:color="000000"/>
              <w:right w:val="single" w:sz="12" w:space="0" w:color="000000"/>
            </w:tcBorders>
          </w:tcPr>
          <w:p w14:paraId="5AC79509" w14:textId="75640546" w:rsidR="00E37129" w:rsidRDefault="00907623" w:rsidP="00E37129">
            <w:r w:rsidRPr="00642405">
              <w:t xml:space="preserve">UNIDAD </w:t>
            </w:r>
            <w:r w:rsidR="00D16DC5">
              <w:t>3</w:t>
            </w:r>
            <w:r w:rsidRPr="00642405">
              <w:t xml:space="preserve">. </w:t>
            </w:r>
            <w:r w:rsidR="00D16DC5" w:rsidRPr="00D16DC5">
              <w:rPr>
                <w:bCs/>
              </w:rPr>
              <w:t>DISEÑO ARQUITECTÓNICO</w:t>
            </w:r>
            <w:r w:rsidR="00E37129" w:rsidRPr="00290460">
              <w:t xml:space="preserve">   </w:t>
            </w:r>
          </w:p>
          <w:p w14:paraId="40857D7F" w14:textId="16BF2F18" w:rsidR="00E37129" w:rsidRDefault="00E37129" w:rsidP="00E37129">
            <w:pPr>
              <w:spacing w:before="120" w:after="120" w:line="240" w:lineRule="auto"/>
            </w:pPr>
            <w:r>
              <w:t>Exposición en equipos</w:t>
            </w: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6D2DFD4F" w14:textId="29CB58C3" w:rsidR="00E37129" w:rsidRDefault="00907623" w:rsidP="00E37129">
            <w:pPr>
              <w:spacing w:before="120" w:after="120" w:line="240" w:lineRule="auto"/>
              <w:rPr>
                <w:bCs/>
              </w:rPr>
            </w:pPr>
            <w:r w:rsidRPr="00642405">
              <w:t xml:space="preserve">UNIDAD </w:t>
            </w:r>
            <w:r w:rsidR="00D16DC5">
              <w:t>3</w:t>
            </w:r>
            <w:r w:rsidRPr="00642405">
              <w:t xml:space="preserve">. </w:t>
            </w:r>
            <w:r w:rsidR="00D16DC5" w:rsidRPr="00D16DC5">
              <w:rPr>
                <w:bCs/>
              </w:rPr>
              <w:t>DISEÑO ARQUITECTÓNICO</w:t>
            </w:r>
          </w:p>
          <w:p w14:paraId="507FCFD4" w14:textId="185BB3FE" w:rsidR="002502A6" w:rsidRDefault="002502A6" w:rsidP="00E37129">
            <w:pPr>
              <w:spacing w:before="120" w:after="120" w:line="240" w:lineRule="auto"/>
            </w:pPr>
            <w:r>
              <w:t>Corrección y devoluciones de trabajos prácticos.</w:t>
            </w: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0D6A2B8E" w14:textId="4C129C8D" w:rsidR="00E37129" w:rsidRDefault="00E37129" w:rsidP="00E37129">
            <w:r w:rsidRPr="00642405">
              <w:t xml:space="preserve">UNIDAD </w:t>
            </w:r>
            <w:r w:rsidR="00D16DC5">
              <w:t>4</w:t>
            </w:r>
            <w:r w:rsidRPr="00642405">
              <w:t>. PRUEBA DE SOFTWARE</w:t>
            </w:r>
          </w:p>
          <w:p w14:paraId="35D99122" w14:textId="1114C728" w:rsidR="00E37129" w:rsidRDefault="00E37129" w:rsidP="00E37129">
            <w:pPr>
              <w:spacing w:before="120" w:after="120" w:line="240" w:lineRule="auto"/>
            </w:pPr>
            <w:r>
              <w:t>Exposición en equipos</w:t>
            </w: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01230539" w14:textId="60B93CB8" w:rsidR="00E37129" w:rsidRDefault="00E37129" w:rsidP="00E37129">
            <w:r w:rsidRPr="00642405">
              <w:t xml:space="preserve">UNIDAD </w:t>
            </w:r>
            <w:r w:rsidR="00D16DC5">
              <w:t>4</w:t>
            </w:r>
            <w:r w:rsidRPr="00642405">
              <w:t>. PRUEBA DE SOFTWARE</w:t>
            </w:r>
          </w:p>
          <w:p w14:paraId="69B8B3BC" w14:textId="77777777" w:rsidR="00E37129" w:rsidRDefault="00E37129" w:rsidP="00E37129">
            <w:pPr>
              <w:spacing w:before="120" w:after="120" w:line="240" w:lineRule="auto"/>
            </w:pPr>
            <w:r w:rsidRPr="00642405">
              <w:t>Repaso</w:t>
            </w:r>
            <w:r>
              <w:t xml:space="preserve"> </w:t>
            </w:r>
            <w:r w:rsidRPr="00642405">
              <w:t>general de los temas expuestos</w:t>
            </w:r>
          </w:p>
          <w:p w14:paraId="1F7D33F0" w14:textId="6DD41D3E" w:rsidR="002502A6" w:rsidRDefault="002502A6" w:rsidP="00E37129">
            <w:pPr>
              <w:spacing w:before="120" w:after="120" w:line="240" w:lineRule="auto"/>
            </w:pPr>
            <w:r>
              <w:t>Corrección y devoluciones de trabajos prácticos</w:t>
            </w: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058A43D4" w14:textId="77777777" w:rsidR="00E37129" w:rsidRDefault="00E37129" w:rsidP="00E37129">
            <w:pPr>
              <w:spacing w:before="120" w:after="120" w:line="240" w:lineRule="auto"/>
            </w:pPr>
            <w:r w:rsidRPr="00642405">
              <w:t>SEGUNDO EXAMEN PARCIAL</w:t>
            </w:r>
          </w:p>
          <w:p w14:paraId="084E9EBA" w14:textId="3E0CAA47" w:rsidR="00D16DC5" w:rsidRDefault="00D16DC5" w:rsidP="00E37129">
            <w:pPr>
              <w:spacing w:before="120" w:after="120" w:line="240" w:lineRule="auto"/>
            </w:pPr>
            <w:r>
              <w:t>D</w:t>
            </w:r>
            <w:r w:rsidRPr="00642405">
              <w:t>evolución de notas y corrección de parcial - corrección de trabajo prácticos y repaso general de los temas expuestos</w:t>
            </w:r>
            <w:r>
              <w:t>.</w:t>
            </w: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22B990FA" w:rsidR="00E37129" w:rsidRDefault="00D16DC5" w:rsidP="00E37129">
            <w:pPr>
              <w:spacing w:before="120" w:after="120" w:line="240" w:lineRule="auto"/>
            </w:pPr>
            <w:r w:rsidRPr="00642405">
              <w:t xml:space="preserve">UNIDAD </w:t>
            </w:r>
            <w:r>
              <w:t>5</w:t>
            </w:r>
            <w:r w:rsidRPr="00642405">
              <w:t xml:space="preserve">. </w:t>
            </w:r>
            <w:r w:rsidRPr="004B6FE4">
              <w:rPr>
                <w:bCs/>
              </w:rPr>
              <w:t>ADMINISTRACIÓN</w:t>
            </w:r>
            <w:r>
              <w:rPr>
                <w:bCs/>
              </w:rPr>
              <w:t xml:space="preserve"> </w:t>
            </w:r>
            <w:r w:rsidRPr="004B6FE4">
              <w:rPr>
                <w:bCs/>
              </w:rPr>
              <w:t>DE LA CONFIGURACIÓN</w:t>
            </w:r>
            <w:r w:rsidRPr="00642405">
              <w:t xml:space="preserve"> </w:t>
            </w: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t>Semana 15</w:t>
            </w:r>
          </w:p>
        </w:tc>
        <w:tc>
          <w:tcPr>
            <w:tcW w:w="7620" w:type="dxa"/>
            <w:tcBorders>
              <w:left w:val="single" w:sz="12" w:space="0" w:color="000000"/>
              <w:right w:val="single" w:sz="12" w:space="0" w:color="000000"/>
            </w:tcBorders>
          </w:tcPr>
          <w:p w14:paraId="7A03705E" w14:textId="3AEA5CE7" w:rsidR="00E37129" w:rsidRDefault="00D16DC5" w:rsidP="00E37129">
            <w:pPr>
              <w:spacing w:before="120" w:after="120" w:line="240" w:lineRule="auto"/>
            </w:pPr>
            <w:r w:rsidRPr="00642405">
              <w:t>Exámenes</w:t>
            </w:r>
            <w:r>
              <w:t xml:space="preserve"> </w:t>
            </w:r>
            <w:r w:rsidRPr="00642405">
              <w:t>recuperatorios de ambos parciales</w:t>
            </w: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213C226E" w14:textId="58320515" w:rsidR="00E37129" w:rsidRDefault="00D16DC5" w:rsidP="00E37129">
            <w:pPr>
              <w:spacing w:before="120" w:after="120" w:line="240" w:lineRule="auto"/>
            </w:pPr>
            <w:r w:rsidRPr="00642405">
              <w:t>Cierre</w:t>
            </w:r>
            <w:r>
              <w:t xml:space="preserve"> </w:t>
            </w:r>
            <w:r w:rsidRPr="00642405">
              <w:t>de materia, corrección de trabajos prácticos y guías teóricas</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000000">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000000">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000000">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000000">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000000">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000000">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000000">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000000">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000000">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000000">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000000">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000000">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000000">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000000">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000000">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000000">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000000">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000000">
            <w:pPr>
              <w:spacing w:line="360" w:lineRule="auto"/>
              <w:jc w:val="both"/>
            </w:pPr>
            <w:r>
              <w:lastRenderedPageBreak/>
              <w:t>Semana 25</w:t>
            </w:r>
          </w:p>
        </w:tc>
        <w:tc>
          <w:tcPr>
            <w:tcW w:w="7650" w:type="dxa"/>
            <w:tcBorders>
              <w:left w:val="single" w:sz="12" w:space="0" w:color="000000"/>
              <w:right w:val="single" w:sz="12" w:space="0" w:color="000000"/>
            </w:tcBorders>
          </w:tcPr>
          <w:p w14:paraId="068AC72A" w14:textId="77777777" w:rsidR="00F77F0B" w:rsidRDefault="00000000">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000000">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000000">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000000">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000000">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000000">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000000">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000000">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000000">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000000">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000000">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000000">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000000">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000000">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000000">
            <w:pPr>
              <w:spacing w:line="360" w:lineRule="auto"/>
              <w:jc w:val="both"/>
            </w:pPr>
            <w:r>
              <w:t>     </w:t>
            </w:r>
          </w:p>
        </w:tc>
      </w:tr>
    </w:tbl>
    <w:p w14:paraId="2E90BC7A" w14:textId="77777777" w:rsidR="00F77F0B" w:rsidRDefault="00F77F0B">
      <w:pPr>
        <w:jc w:val="both"/>
      </w:pPr>
    </w:p>
    <w:p w14:paraId="019B677F" w14:textId="40FC8AFE" w:rsidR="00F77F0B" w:rsidRDefault="00F77F0B">
      <w:pPr>
        <w:jc w:val="both"/>
      </w:pPr>
    </w:p>
    <w:p w14:paraId="41DE1814" w14:textId="3E7E8FDA" w:rsidR="00F77F0B" w:rsidRDefault="0074533E">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7E42F960" w14:textId="09B4EF63" w:rsidR="0074533E" w:rsidRDefault="0074533E">
      <w:pPr>
        <w:spacing w:line="360" w:lineRule="auto"/>
        <w:rPr>
          <w:rFonts w:ascii="Arial" w:eastAsia="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545"/>
      </w:tblGrid>
      <w:tr w:rsidR="000C5022" w14:paraId="15F9F71C" w14:textId="77777777" w:rsidTr="000D39CE">
        <w:trPr>
          <w:trHeight w:val="234"/>
          <w:jc w:val="center"/>
        </w:trPr>
        <w:tc>
          <w:tcPr>
            <w:tcW w:w="4476" w:type="dxa"/>
          </w:tcPr>
          <w:p w14:paraId="18617A06" w14:textId="77777777" w:rsidR="000C5022" w:rsidRDefault="000C5022" w:rsidP="000D39CE">
            <w:pPr>
              <w:jc w:val="center"/>
              <w:rPr>
                <w:rFonts w:ascii="Arial" w:eastAsia="Arial" w:hAnsi="Arial" w:cs="Arial"/>
              </w:rPr>
            </w:pPr>
            <w:r>
              <w:rPr>
                <w:rFonts w:ascii="Arial" w:eastAsia="Arial" w:hAnsi="Arial" w:cs="Arial"/>
              </w:rPr>
              <w:t>Javier Molina</w:t>
            </w:r>
          </w:p>
        </w:tc>
        <w:tc>
          <w:tcPr>
            <w:tcW w:w="4476" w:type="dxa"/>
          </w:tcPr>
          <w:p w14:paraId="6E92EF79" w14:textId="77777777" w:rsidR="000C5022" w:rsidRDefault="000C5022" w:rsidP="000D39CE">
            <w:pPr>
              <w:jc w:val="center"/>
              <w:rPr>
                <w:rFonts w:ascii="Arial" w:eastAsia="Arial" w:hAnsi="Arial" w:cs="Arial"/>
              </w:rPr>
            </w:pPr>
            <w:r>
              <w:rPr>
                <w:rFonts w:ascii="Arial" w:eastAsia="Arial" w:hAnsi="Arial" w:cs="Arial"/>
              </w:rPr>
              <w:t>Víctor Hugo Contreras</w:t>
            </w:r>
          </w:p>
        </w:tc>
      </w:tr>
      <w:tr w:rsidR="000C5022" w14:paraId="4C689C90" w14:textId="77777777" w:rsidTr="000D39CE">
        <w:trPr>
          <w:trHeight w:val="2046"/>
          <w:jc w:val="center"/>
        </w:trPr>
        <w:tc>
          <w:tcPr>
            <w:tcW w:w="4476" w:type="dxa"/>
          </w:tcPr>
          <w:p w14:paraId="3189B448" w14:textId="77777777" w:rsidR="000C5022" w:rsidRDefault="000C5022" w:rsidP="000D39CE">
            <w:pPr>
              <w:jc w:val="center"/>
              <w:rPr>
                <w:rFonts w:ascii="Arial" w:eastAsia="Arial" w:hAnsi="Arial" w:cs="Arial"/>
              </w:rPr>
            </w:pPr>
            <w:r>
              <w:rPr>
                <w:rFonts w:ascii="Arial" w:eastAsia="Arial" w:hAnsi="Arial" w:cs="Arial"/>
                <w:noProof/>
              </w:rPr>
              <w:drawing>
                <wp:inline distT="0" distB="0" distL="0" distR="0" wp14:anchorId="644B23F7" wp14:editId="2765F4C5">
                  <wp:extent cx="1390015" cy="1853404"/>
                  <wp:effectExtent l="0" t="0" r="63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621" cy="1871546"/>
                          </a:xfrm>
                          <a:prstGeom prst="rect">
                            <a:avLst/>
                          </a:prstGeom>
                        </pic:spPr>
                      </pic:pic>
                    </a:graphicData>
                  </a:graphic>
                </wp:inline>
              </w:drawing>
            </w:r>
          </w:p>
        </w:tc>
        <w:tc>
          <w:tcPr>
            <w:tcW w:w="4476" w:type="dxa"/>
          </w:tcPr>
          <w:p w14:paraId="0AD5F019" w14:textId="77777777" w:rsidR="000C5022" w:rsidRDefault="000C5022" w:rsidP="000D39CE">
            <w:pPr>
              <w:jc w:val="center"/>
              <w:rPr>
                <w:rFonts w:ascii="Arial" w:eastAsia="Arial" w:hAnsi="Arial" w:cs="Arial"/>
              </w:rPr>
            </w:pPr>
            <w:r>
              <w:rPr>
                <w:rFonts w:ascii="Arial" w:eastAsia="Arial" w:hAnsi="Arial" w:cs="Arial"/>
                <w:noProof/>
              </w:rPr>
              <w:drawing>
                <wp:inline distT="0" distB="0" distL="0" distR="0" wp14:anchorId="3B3C102C" wp14:editId="0A4540EE">
                  <wp:extent cx="2749296" cy="1828800"/>
                  <wp:effectExtent l="0" t="0" r="0" b="0"/>
                  <wp:docPr id="2"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761432" cy="1836873"/>
                          </a:xfrm>
                          <a:prstGeom prst="rect">
                            <a:avLst/>
                          </a:prstGeom>
                        </pic:spPr>
                      </pic:pic>
                    </a:graphicData>
                  </a:graphic>
                </wp:inline>
              </w:drawing>
            </w:r>
          </w:p>
        </w:tc>
      </w:tr>
    </w:tbl>
    <w:p w14:paraId="004E7FCD" w14:textId="77777777" w:rsidR="00F77F0B" w:rsidRDefault="00F77F0B">
      <w:pPr>
        <w:spacing w:after="0" w:line="240" w:lineRule="auto"/>
        <w:jc w:val="both"/>
        <w:rPr>
          <w:rFonts w:ascii="Arial" w:eastAsia="Arial" w:hAnsi="Arial" w:cs="Arial"/>
        </w:rPr>
      </w:pPr>
    </w:p>
    <w:p w14:paraId="355C22B2" w14:textId="7D98B29F" w:rsidR="00F77F0B" w:rsidRDefault="00000000">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10"/>
      <w:footerReference w:type="even" r:id="rId11"/>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85211" w14:textId="77777777" w:rsidR="00AD362D" w:rsidRDefault="00AD362D">
      <w:pPr>
        <w:spacing w:after="0" w:line="240" w:lineRule="auto"/>
      </w:pPr>
      <w:r>
        <w:separator/>
      </w:r>
    </w:p>
  </w:endnote>
  <w:endnote w:type="continuationSeparator" w:id="0">
    <w:p w14:paraId="355B8A42" w14:textId="77777777" w:rsidR="00AD362D" w:rsidRDefault="00AD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1D3C7" w14:textId="77777777" w:rsidR="00AD362D" w:rsidRDefault="00AD362D">
      <w:pPr>
        <w:spacing w:after="0" w:line="240" w:lineRule="auto"/>
      </w:pPr>
      <w:r>
        <w:separator/>
      </w:r>
    </w:p>
  </w:footnote>
  <w:footnote w:type="continuationSeparator" w:id="0">
    <w:p w14:paraId="44D25FB6" w14:textId="77777777" w:rsidR="00AD362D" w:rsidRDefault="00AD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58E69EF2" w:rsidR="00F77F0B" w:rsidRDefault="006E58EF">
    <w:pPr>
      <w:pBdr>
        <w:top w:val="nil"/>
        <w:left w:val="nil"/>
        <w:bottom w:val="nil"/>
        <w:right w:val="nil"/>
        <w:between w:val="nil"/>
      </w:pBdr>
      <w:tabs>
        <w:tab w:val="center" w:pos="4252"/>
        <w:tab w:val="right" w:pos="8504"/>
        <w:tab w:val="center" w:pos="4536"/>
      </w:tabs>
      <w:spacing w:after="0" w:line="240" w:lineRule="auto"/>
      <w:ind w:left="-567"/>
      <w:rPr>
        <w:color w:val="000000"/>
      </w:rPr>
    </w:pPr>
    <w:ins w:id="2" w:author="Victor Contreras" w:date="2023-09-01T10:51:00Z">
      <w:r w:rsidRPr="00FB31D1">
        <w:rPr>
          <w:noProof/>
          <w:sz w:val="18"/>
          <w:szCs w:val="18"/>
        </w:rPr>
        <mc:AlternateContent>
          <mc:Choice Requires="wps">
            <w:drawing>
              <wp:anchor distT="4294967295" distB="4294967295" distL="114300" distR="114300" simplePos="0" relativeHeight="251660288" behindDoc="0" locked="0" layoutInCell="1" allowOverlap="1" wp14:anchorId="5D4E36E2" wp14:editId="7547B9DA">
                <wp:simplePos x="0" y="0"/>
                <wp:positionH relativeFrom="column">
                  <wp:posOffset>-358140</wp:posOffset>
                </wp:positionH>
                <wp:positionV relativeFrom="paragraph">
                  <wp:posOffset>586105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9B83" id="4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2pt,46.15pt" to="441.3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" strokecolor="#1c83a8" strokeweight="2.25pt">
                <o:lock v:ext="edit" shapetype="f"/>
              </v:line>
            </w:pict>
          </mc:Fallback>
        </mc:AlternateContent>
      </w:r>
    </w:ins>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4364952A">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38A3A2D" w:rsidR="00F77F0B" w:rsidRDefault="00F77F0B">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1454514634">
    <w:abstractNumId w:val="1"/>
  </w:num>
  <w:num w:numId="2" w16cid:durableId="1298531593">
    <w:abstractNumId w:val="7"/>
  </w:num>
  <w:num w:numId="3" w16cid:durableId="394933190">
    <w:abstractNumId w:val="10"/>
  </w:num>
  <w:num w:numId="4" w16cid:durableId="743987928">
    <w:abstractNumId w:val="5"/>
  </w:num>
  <w:num w:numId="5" w16cid:durableId="16468945">
    <w:abstractNumId w:val="6"/>
  </w:num>
  <w:num w:numId="6" w16cid:durableId="1134954692">
    <w:abstractNumId w:val="9"/>
  </w:num>
  <w:num w:numId="7" w16cid:durableId="1717047847">
    <w:abstractNumId w:val="8"/>
  </w:num>
  <w:num w:numId="8" w16cid:durableId="937563308">
    <w:abstractNumId w:val="4"/>
  </w:num>
  <w:num w:numId="9" w16cid:durableId="1156536014">
    <w:abstractNumId w:val="0"/>
  </w:num>
  <w:num w:numId="10" w16cid:durableId="1791897672">
    <w:abstractNumId w:val="11"/>
  </w:num>
  <w:num w:numId="11" w16cid:durableId="360058120">
    <w:abstractNumId w:val="2"/>
  </w:num>
  <w:num w:numId="12" w16cid:durableId="8188809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Contreras">
    <w15:presenceInfo w15:providerId="AD" w15:userId="S::vcontreras@tmhm.com.ar::5d8f526b-4abe-4fb9-919e-ee0b28f106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6CDB"/>
    <w:rsid w:val="000B2E5B"/>
    <w:rsid w:val="000C5022"/>
    <w:rsid w:val="000F0829"/>
    <w:rsid w:val="0010214E"/>
    <w:rsid w:val="001131B7"/>
    <w:rsid w:val="001214E7"/>
    <w:rsid w:val="00136C4E"/>
    <w:rsid w:val="0013743B"/>
    <w:rsid w:val="00145E7C"/>
    <w:rsid w:val="00150AF1"/>
    <w:rsid w:val="00193062"/>
    <w:rsid w:val="001B566C"/>
    <w:rsid w:val="001E3AC0"/>
    <w:rsid w:val="002502A6"/>
    <w:rsid w:val="002D5C8B"/>
    <w:rsid w:val="0030619F"/>
    <w:rsid w:val="003170DB"/>
    <w:rsid w:val="00323B16"/>
    <w:rsid w:val="003274C9"/>
    <w:rsid w:val="003455CB"/>
    <w:rsid w:val="003A4DB9"/>
    <w:rsid w:val="004B6FE4"/>
    <w:rsid w:val="004E63A5"/>
    <w:rsid w:val="00542D62"/>
    <w:rsid w:val="00543392"/>
    <w:rsid w:val="0059308B"/>
    <w:rsid w:val="005B114D"/>
    <w:rsid w:val="005B36A9"/>
    <w:rsid w:val="005B6DA6"/>
    <w:rsid w:val="006057ED"/>
    <w:rsid w:val="006A215E"/>
    <w:rsid w:val="006E0832"/>
    <w:rsid w:val="006E58EF"/>
    <w:rsid w:val="0074533E"/>
    <w:rsid w:val="007600E7"/>
    <w:rsid w:val="00796350"/>
    <w:rsid w:val="00803E40"/>
    <w:rsid w:val="008153F7"/>
    <w:rsid w:val="00841B21"/>
    <w:rsid w:val="00847E99"/>
    <w:rsid w:val="00893CE6"/>
    <w:rsid w:val="00907623"/>
    <w:rsid w:val="00913D03"/>
    <w:rsid w:val="009436A9"/>
    <w:rsid w:val="0095358F"/>
    <w:rsid w:val="00A04A21"/>
    <w:rsid w:val="00A20986"/>
    <w:rsid w:val="00A54347"/>
    <w:rsid w:val="00A7613C"/>
    <w:rsid w:val="00AD2775"/>
    <w:rsid w:val="00AD362D"/>
    <w:rsid w:val="00AF640C"/>
    <w:rsid w:val="00B06E98"/>
    <w:rsid w:val="00B219DC"/>
    <w:rsid w:val="00B65415"/>
    <w:rsid w:val="00BF7DFF"/>
    <w:rsid w:val="00C05596"/>
    <w:rsid w:val="00C646FC"/>
    <w:rsid w:val="00D16DC5"/>
    <w:rsid w:val="00D307E5"/>
    <w:rsid w:val="00D44DA5"/>
    <w:rsid w:val="00D66F86"/>
    <w:rsid w:val="00D94FEF"/>
    <w:rsid w:val="00E10230"/>
    <w:rsid w:val="00E37129"/>
    <w:rsid w:val="00EA1674"/>
    <w:rsid w:val="00EB753A"/>
    <w:rsid w:val="00F77F0B"/>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table" w:styleId="Tablaconcuadrcula">
    <w:name w:val="Table Grid"/>
    <w:basedOn w:val="Tablanormal"/>
    <w:uiPriority w:val="39"/>
    <w:rsid w:val="000C5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2752</Words>
  <Characters>15136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75</cp:revision>
  <dcterms:created xsi:type="dcterms:W3CDTF">2022-04-27T21:12:00Z</dcterms:created>
  <dcterms:modified xsi:type="dcterms:W3CDTF">2023-09-18T00:58:00Z</dcterms:modified>
</cp:coreProperties>
</file>